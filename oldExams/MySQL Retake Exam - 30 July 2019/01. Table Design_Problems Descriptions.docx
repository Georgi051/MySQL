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02DB00BD" w:rsidR="00B34167" w:rsidRDefault="00691356" w:rsidP="00B34167">
      <w:pPr>
        <w:pStyle w:val="Heading1"/>
        <w:jc w:val="center"/>
      </w:pPr>
      <w:r>
        <w:t xml:space="preserve">MySQL </w:t>
      </w:r>
      <w:bookmarkStart w:id="0" w:name="_GoBack"/>
      <w:bookmarkEnd w:id="0"/>
      <w:r w:rsidR="009B2EC9">
        <w:t xml:space="preserve">Retake </w:t>
      </w:r>
      <w:r w:rsidR="00B34167">
        <w:t xml:space="preserve">Exam </w:t>
      </w:r>
    </w:p>
    <w:p w14:paraId="5B2189F3" w14:textId="782489DF" w:rsidR="00B34167" w:rsidRDefault="00B34167" w:rsidP="00B34167">
      <w:pPr>
        <w:pStyle w:val="Heading1"/>
        <w:jc w:val="center"/>
      </w:pPr>
      <w:r>
        <w:t>Coloni</w:t>
      </w:r>
      <w:r w:rsidR="00433BCF">
        <w:t>al</w:t>
      </w:r>
      <w:r>
        <w:t xml:space="preserve"> </w:t>
      </w:r>
      <w:r w:rsidR="009B2EC9">
        <w:t>Blog Database</w:t>
      </w:r>
    </w:p>
    <w:p w14:paraId="1FEEA1D3" w14:textId="1B7DFC6A" w:rsidR="00B34167" w:rsidRDefault="009B2EC9" w:rsidP="0057138C">
      <w:r w:rsidRPr="009B2EC9">
        <w:t>After the successful Colonial Journey to the SoftUnia Galaxy and the success of the management system the Council has started a new Colonial Blog and your task is to create the Colonial Blog Database.</w:t>
      </w:r>
    </w:p>
    <w:p w14:paraId="4C258FAA" w14:textId="3FB3FA34" w:rsidR="00B34167" w:rsidRDefault="00491863" w:rsidP="00BA47F5">
      <w:pPr>
        <w:pStyle w:val="Heading2"/>
      </w:pPr>
      <w:r>
        <w:t>Section</w:t>
      </w:r>
      <w:r w:rsidR="00B34167">
        <w:t>: Database Overview</w:t>
      </w:r>
    </w:p>
    <w:p w14:paraId="68A7D90A" w14:textId="0418E6A0" w:rsidR="00E12330" w:rsidRDefault="00B34167" w:rsidP="00B34167">
      <w:r>
        <w:t xml:space="preserve">You have given and Entity / Relationship Diagram of the </w:t>
      </w:r>
      <w:r w:rsidR="009B2EC9">
        <w:t>Colonial Blog Database</w:t>
      </w:r>
      <w:r>
        <w:t>:</w:t>
      </w:r>
    </w:p>
    <w:p w14:paraId="1F145452" w14:textId="73C260EC" w:rsidR="00D76C20" w:rsidRPr="00D76C20" w:rsidRDefault="00D76C20" w:rsidP="00B34167">
      <w:pPr>
        <w:rPr>
          <w:b/>
        </w:rPr>
      </w:pPr>
      <w:r>
        <w:rPr>
          <w:noProof/>
        </w:rPr>
        <w:drawing>
          <wp:inline distT="0" distB="0" distL="0" distR="0" wp14:anchorId="030D2EF4" wp14:editId="67535360">
            <wp:extent cx="6626225" cy="4472305"/>
            <wp:effectExtent l="19050" t="1905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E42BCE" w:rsidR="007E4A55" w:rsidRDefault="007E4A55" w:rsidP="00B34167">
      <w:r>
        <w:t xml:space="preserve">The </w:t>
      </w:r>
      <w:r w:rsidR="00241517">
        <w:t>Colonial Blog</w:t>
      </w:r>
      <w:r>
        <w:t xml:space="preserve"> Database holds information about </w:t>
      </w:r>
      <w:r w:rsidR="00DD7609">
        <w:t>users</w:t>
      </w:r>
      <w:r>
        <w:t xml:space="preserve">, their </w:t>
      </w:r>
      <w:r w:rsidR="00DD7609">
        <w:t>articles</w:t>
      </w:r>
      <w:r>
        <w:t xml:space="preserve">, information about the </w:t>
      </w:r>
      <w:r w:rsidR="00DD7609">
        <w:t>article categories</w:t>
      </w:r>
      <w:r>
        <w:t xml:space="preserve">, </w:t>
      </w:r>
      <w:r w:rsidR="00DD7609">
        <w:t>likes and comments</w:t>
      </w:r>
      <w:r>
        <w:t>.</w:t>
      </w:r>
      <w:r w:rsidR="000B1A0E">
        <w:t xml:space="preserve"> Your task is to create a database called </w:t>
      </w:r>
      <w:r w:rsidR="000B1A0E">
        <w:rPr>
          <w:b/>
        </w:rPr>
        <w:t>coloni</w:t>
      </w:r>
      <w:r w:rsidR="00433BCF">
        <w:rPr>
          <w:b/>
        </w:rPr>
        <w:t>al_</w:t>
      </w:r>
      <w:r w:rsidR="00DD7609">
        <w:rPr>
          <w:b/>
        </w:rPr>
        <w:t>blog</w:t>
      </w:r>
      <w:r w:rsidR="000B1A0E" w:rsidRPr="00784BEB">
        <w:rPr>
          <w:b/>
        </w:rPr>
        <w:t>_db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68B10A02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users</w:t>
      </w:r>
      <w:r w:rsidR="001A1536">
        <w:t xml:space="preserve"> – contains information about </w:t>
      </w:r>
      <w:r>
        <w:rPr>
          <w:b/>
        </w:rPr>
        <w:t>users</w:t>
      </w:r>
      <w:r w:rsidR="001A1536">
        <w:t>.</w:t>
      </w:r>
    </w:p>
    <w:p w14:paraId="5560E458" w14:textId="4AC394D2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categories</w:t>
      </w:r>
      <w:r w:rsidR="001A1536">
        <w:t xml:space="preserve"> – contains information about </w:t>
      </w:r>
      <w:r>
        <w:rPr>
          <w:b/>
        </w:rPr>
        <w:t>categories</w:t>
      </w:r>
      <w:r w:rsidR="001A1536">
        <w:t>.</w:t>
      </w:r>
    </w:p>
    <w:p w14:paraId="6D0073F6" w14:textId="17FBEEFD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articles</w:t>
      </w:r>
      <w:r w:rsidR="001A1536">
        <w:rPr>
          <w:b/>
        </w:rPr>
        <w:t xml:space="preserve"> – </w:t>
      </w:r>
      <w:r w:rsidR="001A1536">
        <w:t xml:space="preserve">contains information about </w:t>
      </w:r>
      <w:r>
        <w:rPr>
          <w:b/>
        </w:rPr>
        <w:t>articles</w:t>
      </w:r>
      <w:r w:rsidR="001A1536">
        <w:t>.</w:t>
      </w:r>
    </w:p>
    <w:p w14:paraId="370C1F9A" w14:textId="1773D0B2" w:rsidR="00FC1A3C" w:rsidRDefault="00FC1A3C" w:rsidP="00176099">
      <w:pPr>
        <w:pStyle w:val="ListParagraph"/>
        <w:numPr>
          <w:ilvl w:val="0"/>
          <w:numId w:val="2"/>
        </w:numPr>
      </w:pPr>
      <w:r>
        <w:rPr>
          <w:b/>
        </w:rPr>
        <w:t>users_articles –</w:t>
      </w:r>
      <w:r>
        <w:t xml:space="preserve"> mapping table between </w:t>
      </w:r>
      <w:r w:rsidRPr="00FC1A3C">
        <w:rPr>
          <w:b/>
        </w:rPr>
        <w:t>users</w:t>
      </w:r>
      <w:r>
        <w:t xml:space="preserve"> and </w:t>
      </w:r>
      <w:r w:rsidRPr="00FC1A3C">
        <w:rPr>
          <w:b/>
        </w:rPr>
        <w:t>articles</w:t>
      </w:r>
      <w:r>
        <w:t>.</w:t>
      </w:r>
    </w:p>
    <w:p w14:paraId="6F9BA28A" w14:textId="3DF4EC37" w:rsidR="001A1536" w:rsidRDefault="00DD7609" w:rsidP="00176099">
      <w:pPr>
        <w:pStyle w:val="ListParagraph"/>
        <w:numPr>
          <w:ilvl w:val="0"/>
          <w:numId w:val="2"/>
        </w:numPr>
      </w:pPr>
      <w:r>
        <w:rPr>
          <w:b/>
        </w:rPr>
        <w:t>comments</w:t>
      </w:r>
      <w:r w:rsidR="001A1536">
        <w:rPr>
          <w:b/>
        </w:rPr>
        <w:t xml:space="preserve"> –</w:t>
      </w:r>
      <w:r w:rsidR="001A1536">
        <w:t xml:space="preserve"> contains information about </w:t>
      </w:r>
      <w:r>
        <w:rPr>
          <w:b/>
        </w:rPr>
        <w:t>comments</w:t>
      </w:r>
      <w:r w:rsidR="001A1536">
        <w:t>.</w:t>
      </w:r>
    </w:p>
    <w:p w14:paraId="51536A64" w14:textId="20FFA63A" w:rsidR="000B1A0E" w:rsidRDefault="00DD7609" w:rsidP="00DD7609">
      <w:pPr>
        <w:pStyle w:val="ListParagraph"/>
        <w:numPr>
          <w:ilvl w:val="0"/>
          <w:numId w:val="2"/>
        </w:numPr>
      </w:pPr>
      <w:r>
        <w:rPr>
          <w:b/>
        </w:rPr>
        <w:t>likes</w:t>
      </w:r>
      <w:r w:rsidR="000B1A0E">
        <w:rPr>
          <w:b/>
        </w:rPr>
        <w:t xml:space="preserve"> – </w:t>
      </w:r>
      <w:r w:rsidR="000B1A0E">
        <w:t xml:space="preserve">contains information about </w:t>
      </w:r>
      <w:r>
        <w:rPr>
          <w:b/>
        </w:rPr>
        <w:t>likes</w:t>
      </w:r>
      <w:r w:rsidR="000B1A0E">
        <w:t>.</w:t>
      </w:r>
      <w:r>
        <w:t xml:space="preserve"> </w:t>
      </w: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DEBB6D" w14:textId="76C34A83" w:rsidR="007E4A55" w:rsidRDefault="007E4A55" w:rsidP="00B34167">
      <w:r>
        <w:lastRenderedPageBreak/>
        <w:t>The instructions you will be given will be the minimal needed for you to implement the database.</w:t>
      </w:r>
    </w:p>
    <w:p w14:paraId="3D0E6D9D" w14:textId="34A779C5" w:rsidR="007E4A55" w:rsidRDefault="007E4A55" w:rsidP="00B34167"/>
    <w:p w14:paraId="6D6B841B" w14:textId="7BD0031D" w:rsidR="007E4A55" w:rsidRDefault="00491863" w:rsidP="00BA47F5">
      <w:pPr>
        <w:pStyle w:val="Heading2"/>
      </w:pPr>
      <w:r>
        <w:t>Section</w:t>
      </w:r>
      <w:r w:rsidR="007E4A55">
        <w:t>: Data Definition Language (DDL) – 40pts</w:t>
      </w:r>
    </w:p>
    <w:p w14:paraId="44149881" w14:textId="396DACA2" w:rsidR="00D76C20" w:rsidRDefault="00D76C20" w:rsidP="00D76C20">
      <w:pPr>
        <w:pStyle w:val="Heading3"/>
        <w:numPr>
          <w:ilvl w:val="0"/>
          <w:numId w:val="17"/>
        </w:numPr>
      </w:pPr>
      <w:r>
        <w:t>Table Design</w:t>
      </w:r>
    </w:p>
    <w:p w14:paraId="7614792D" w14:textId="1699D3F3" w:rsidR="00D76C20" w:rsidRPr="00D76C20" w:rsidRDefault="00D76C20" w:rsidP="00D76C20"/>
    <w:p w14:paraId="108F4CF9" w14:textId="5D95628F" w:rsidR="00685490" w:rsidRDefault="00685490" w:rsidP="00BA47F5">
      <w:r>
        <w:t>You have been tasked to create the tables in the database by the following models:</w:t>
      </w:r>
    </w:p>
    <w:p w14:paraId="1C5386B6" w14:textId="6F7F0624" w:rsidR="00685490" w:rsidRDefault="00FC1A3C" w:rsidP="00BA47F5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17D2F0" w:rsidR="00685490" w:rsidRDefault="00FC1A3C" w:rsidP="00BA47F5">
            <w:pPr>
              <w:pStyle w:val="Code"/>
            </w:pPr>
            <w:r>
              <w:t>user</w:t>
            </w:r>
            <w:r w:rsidR="00685490"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29D95C4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  <w:r w:rsidR="00FC1A3C">
              <w:rPr>
                <w:b/>
                <w:noProof/>
              </w:rPr>
              <w:t xml:space="preserve">UNIQUE </w:t>
            </w:r>
            <w:r w:rsidR="00FC1A3C">
              <w:rPr>
                <w:noProof/>
              </w:rPr>
              <w:t>values.</w:t>
            </w:r>
          </w:p>
        </w:tc>
      </w:tr>
      <w:tr w:rsidR="00FC1A3C" w14:paraId="3CBB1071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93704" w14:textId="77F70477" w:rsidR="00FC1A3C" w:rsidRDefault="00FC1A3C" w:rsidP="00BA47F5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60CF" w14:textId="513F0087" w:rsidR="00FC1A3C" w:rsidRDefault="00FC1A3C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9C32" w14:textId="0CDD4505" w:rsidR="00FC1A3C" w:rsidRDefault="00FC1A3C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FC1A3C" w14:paraId="588D81A3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29691" w14:textId="0D4DFEA9" w:rsidR="00FC1A3C" w:rsidRDefault="00FC1A3C" w:rsidP="00BA47F5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1883" w14:textId="115C60F3" w:rsidR="00FC1A3C" w:rsidRDefault="00FC1A3C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166BEF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195B" w14:textId="7939CC12" w:rsidR="00FC1A3C" w:rsidRDefault="00FC1A3C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7F74280" w14:textId="742BB4C2" w:rsidR="007E4A55" w:rsidRDefault="007E4A55" w:rsidP="00BA47F5"/>
    <w:p w14:paraId="4BC272A2" w14:textId="159FCF8D" w:rsidR="00685490" w:rsidRDefault="00685490" w:rsidP="00BA47F5"/>
    <w:p w14:paraId="5C0C003E" w14:textId="281A72F3" w:rsidR="00685490" w:rsidRDefault="00FC1A3C" w:rsidP="00BA47F5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B562282" w:rsidR="00685490" w:rsidRDefault="00FC1A3C" w:rsidP="00BA47F5">
            <w:pPr>
              <w:pStyle w:val="Code"/>
            </w:pPr>
            <w:r>
              <w:t>category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730E8D3C" w:rsidR="00685490" w:rsidRDefault="00685490" w:rsidP="00FC1A3C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FC1A3C">
              <w:rPr>
                <w:b/>
                <w:noProof/>
              </w:rPr>
              <w:t>30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7213B742" w14:textId="77777777" w:rsidR="000B1A0E" w:rsidRDefault="000B1A0E" w:rsidP="00BA47F5">
      <w:pPr>
        <w:jc w:val="center"/>
        <w:rPr>
          <w:b/>
          <w:noProof/>
        </w:rPr>
      </w:pPr>
    </w:p>
    <w:p w14:paraId="35CCEDD4" w14:textId="77777777" w:rsidR="000B1A0E" w:rsidRDefault="000B1A0E" w:rsidP="00BA47F5">
      <w:pPr>
        <w:jc w:val="center"/>
        <w:rPr>
          <w:b/>
          <w:noProof/>
        </w:rPr>
      </w:pPr>
    </w:p>
    <w:p w14:paraId="27BD0C5D" w14:textId="788554EB" w:rsidR="00C25AAA" w:rsidRDefault="00FC1A3C" w:rsidP="00BA47F5">
      <w:pPr>
        <w:jc w:val="center"/>
        <w:rPr>
          <w:b/>
          <w:noProof/>
        </w:rPr>
      </w:pPr>
      <w:r>
        <w:rPr>
          <w:b/>
          <w:noProof/>
        </w:rPr>
        <w:t>articles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671B6721" w:rsidR="00C25AAA" w:rsidRDefault="00FC1A3C" w:rsidP="00BA47F5">
            <w:pPr>
              <w:pStyle w:val="Code"/>
            </w:pPr>
            <w:r>
              <w:t>title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2E90DFF" w:rsidR="00C25AAA" w:rsidRDefault="00FC1A3C" w:rsidP="00BA47F5">
            <w:pPr>
              <w:pStyle w:val="Code"/>
            </w:pPr>
            <w:r>
              <w:t>content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1B6C4739" w:rsidR="00C25AAA" w:rsidRDefault="00C25AAA" w:rsidP="00FC1A3C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 w:rsidR="00FC1A3C">
              <w:rPr>
                <w:noProof/>
              </w:rPr>
              <w:t xml:space="preserve"> containing more than </w:t>
            </w:r>
            <w:r w:rsidR="00FC1A3C">
              <w:rPr>
                <w:b/>
                <w:noProof/>
              </w:rPr>
              <w:t>255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059F601C" w:rsidR="00C25AAA" w:rsidRDefault="00FC1A3C" w:rsidP="00BA47F5">
            <w:pPr>
              <w:pStyle w:val="Code"/>
            </w:pPr>
            <w:r>
              <w:t>category_id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7919EF01" w:rsidR="00C25AAA" w:rsidRDefault="00C25AAA" w:rsidP="00166BEF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="00166BEF">
              <w:rPr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2D102AE1" w:rsidR="00575A49" w:rsidRPr="00C25AAA" w:rsidRDefault="00FC1A3C" w:rsidP="00BA47F5">
            <w:r>
              <w:t xml:space="preserve">Relationship with table </w:t>
            </w:r>
            <w:r w:rsidRPr="00FC1A3C">
              <w:rPr>
                <w:b/>
              </w:rPr>
              <w:t>categories</w:t>
            </w:r>
            <w:r>
              <w:t>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3E28CE69" w14:textId="77777777" w:rsidR="00FC1A3C" w:rsidRDefault="00FC1A3C" w:rsidP="00BA47F5">
      <w:pPr>
        <w:jc w:val="center"/>
        <w:rPr>
          <w:b/>
          <w:noProof/>
        </w:rPr>
      </w:pPr>
    </w:p>
    <w:p w14:paraId="29F33BE6" w14:textId="67F2F0B7" w:rsidR="00C25AAA" w:rsidRDefault="00FC1A3C" w:rsidP="00BA47F5">
      <w:pPr>
        <w:jc w:val="center"/>
        <w:rPr>
          <w:b/>
          <w:noProof/>
        </w:rPr>
      </w:pPr>
      <w:r>
        <w:rPr>
          <w:b/>
          <w:noProof/>
        </w:rPr>
        <w:t>users_articles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12335CD2" w:rsidR="00C25AAA" w:rsidRDefault="00FC1A3C" w:rsidP="00BA47F5">
            <w:pPr>
              <w:pStyle w:val="Code"/>
            </w:pPr>
            <w:r>
              <w:t>user_</w:t>
            </w:r>
            <w:r w:rsidR="00C25AAA"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F7342EC" w:rsidR="00C25AAA" w:rsidRPr="00FC1A3C" w:rsidRDefault="00FC1A3C" w:rsidP="00BA47F5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C1A3C">
              <w:rPr>
                <w:b/>
                <w:noProof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256A2A11" w:rsidR="00C25AAA" w:rsidRDefault="00FC1A3C" w:rsidP="00BA47F5">
            <w:pPr>
              <w:pStyle w:val="Code"/>
            </w:pPr>
            <w:r>
              <w:t>article_id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496EA7F0" w:rsidR="00C25AAA" w:rsidRDefault="00FC1A3C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200A443C" w:rsidR="00C25AAA" w:rsidRDefault="00575A49" w:rsidP="00575A49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b/>
                <w:noProof/>
              </w:rPr>
              <w:t>articles</w:t>
            </w:r>
            <w:r>
              <w:rPr>
                <w:noProof/>
              </w:rPr>
              <w:t>.</w:t>
            </w:r>
            <w:r w:rsidR="00C25AAA">
              <w:rPr>
                <w:b/>
                <w:noProof/>
              </w:rPr>
              <w:br/>
            </w:r>
          </w:p>
        </w:tc>
      </w:tr>
    </w:tbl>
    <w:p w14:paraId="65BB7339" w14:textId="2188C492" w:rsidR="00C25AAA" w:rsidRDefault="00C25AAA" w:rsidP="00BA47F5"/>
    <w:p w14:paraId="16E9DBED" w14:textId="13F00A4C" w:rsidR="00C25AAA" w:rsidRDefault="00C25AAA" w:rsidP="00BA47F5"/>
    <w:p w14:paraId="5E7E8127" w14:textId="45655C4E" w:rsidR="0036380A" w:rsidRDefault="00575A49" w:rsidP="00BA47F5">
      <w:pPr>
        <w:jc w:val="center"/>
        <w:rPr>
          <w:b/>
          <w:noProof/>
        </w:rPr>
      </w:pPr>
      <w:r>
        <w:rPr>
          <w:b/>
          <w:noProof/>
        </w:rPr>
        <w:t>comments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575A49">
        <w:trPr>
          <w:trHeight w:val="27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5B287EA7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71B43A57" w:rsidR="0036380A" w:rsidRDefault="00575A49" w:rsidP="00BA47F5">
            <w:pPr>
              <w:pStyle w:val="Code"/>
            </w:pPr>
            <w:r>
              <w:t>comment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6E713A2A" w:rsidR="0036380A" w:rsidRPr="0036380A" w:rsidRDefault="0036380A" w:rsidP="00575A49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="00575A49">
              <w:rPr>
                <w:b/>
                <w:noProof/>
              </w:rPr>
              <w:t>255</w:t>
            </w:r>
            <w:r w:rsidRPr="00460159"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39A7B008" w:rsidR="0036380A" w:rsidRPr="00460159" w:rsidRDefault="00575A49" w:rsidP="00BA47F5">
            <w:pPr>
              <w:rPr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2800F1B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49CF191E" w:rsidR="0036380A" w:rsidRDefault="00575A49" w:rsidP="00BA47F5">
            <w:pPr>
              <w:pStyle w:val="Code"/>
            </w:pPr>
            <w:r>
              <w:t>article_id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561" w14:textId="77777777" w:rsidR="0036380A" w:rsidRDefault="00460159" w:rsidP="00575A49">
            <w:pPr>
              <w:rPr>
                <w:b/>
              </w:rPr>
            </w:pPr>
            <w:r>
              <w:t xml:space="preserve">Relationship with table </w:t>
            </w:r>
            <w:r w:rsidR="00575A49">
              <w:rPr>
                <w:b/>
              </w:rPr>
              <w:t>articles</w:t>
            </w:r>
            <w:r>
              <w:rPr>
                <w:b/>
              </w:rPr>
              <w:t>.</w:t>
            </w:r>
          </w:p>
          <w:p w14:paraId="3CF307D3" w14:textId="2682C4CC" w:rsidR="00575A49" w:rsidRDefault="00575A49" w:rsidP="00575A49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149AF9E8" w14:textId="77777777" w:rsidTr="00575A49">
        <w:trPr>
          <w:trHeight w:val="21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74D55BDC" w:rsidR="0036380A" w:rsidRDefault="00575A49" w:rsidP="00BA47F5">
            <w:pPr>
              <w:pStyle w:val="Code"/>
            </w:pPr>
            <w:r>
              <w:t>user</w:t>
            </w:r>
            <w:r w:rsidR="0036380A">
              <w:t>_id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B685" w14:textId="77777777" w:rsidR="0036380A" w:rsidRDefault="00460159" w:rsidP="00575A49">
            <w:pPr>
              <w:rPr>
                <w:b/>
              </w:rPr>
            </w:pPr>
            <w:r>
              <w:t xml:space="preserve">Relationship with table </w:t>
            </w:r>
            <w:r w:rsidR="00575A49">
              <w:rPr>
                <w:b/>
              </w:rPr>
              <w:t>users</w:t>
            </w:r>
            <w:r>
              <w:rPr>
                <w:b/>
              </w:rPr>
              <w:t>.</w:t>
            </w:r>
          </w:p>
          <w:p w14:paraId="78314117" w14:textId="3C854211" w:rsidR="00575A49" w:rsidRDefault="00575A49" w:rsidP="00575A49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0CE7C93" w14:textId="6070BA34" w:rsidR="00C25AAA" w:rsidRDefault="00C25AAA" w:rsidP="00BA47F5"/>
    <w:p w14:paraId="5FA43455" w14:textId="79E552F9" w:rsidR="00013863" w:rsidRDefault="00013863" w:rsidP="00BA47F5"/>
    <w:p w14:paraId="5EABE5BF" w14:textId="63AAB304" w:rsidR="00013863" w:rsidRDefault="00575A49" w:rsidP="00BA47F5">
      <w:pPr>
        <w:jc w:val="center"/>
        <w:rPr>
          <w:b/>
          <w:noProof/>
        </w:rPr>
      </w:pPr>
      <w:r>
        <w:rPr>
          <w:b/>
          <w:noProof/>
        </w:rPr>
        <w:t>likes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575A4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877780" w14:paraId="39CE0B00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1E669F78" w:rsidR="00877780" w:rsidRDefault="00575A49" w:rsidP="00BA47F5">
            <w:pPr>
              <w:pStyle w:val="Code"/>
            </w:pPr>
            <w:r>
              <w:t>article_id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2E7B2193" w:rsidR="00877780" w:rsidRPr="00A12A00" w:rsidRDefault="00575A49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6DEDB84B" w:rsidR="00877780" w:rsidRDefault="00575A49" w:rsidP="00575A49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articles.</w:t>
            </w:r>
          </w:p>
        </w:tc>
      </w:tr>
      <w:tr w:rsidR="00877780" w14:paraId="7FF2B8EA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7A66220E" w:rsidR="00877780" w:rsidRDefault="00575A49" w:rsidP="00BA47F5">
            <w:pPr>
              <w:pStyle w:val="Code"/>
            </w:pPr>
            <w:r>
              <w:t>comment</w:t>
            </w:r>
            <w:r w:rsidR="00877780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57B5039D" w:rsidR="00877780" w:rsidRDefault="00A12A00" w:rsidP="00575A49">
            <w:pPr>
              <w:rPr>
                <w:b/>
                <w:noProof/>
              </w:rPr>
            </w:pPr>
            <w:r>
              <w:t xml:space="preserve">Relationship with table </w:t>
            </w:r>
            <w:r w:rsidR="00575A49">
              <w:rPr>
                <w:b/>
              </w:rPr>
              <w:t>comments</w:t>
            </w:r>
            <w:r>
              <w:rPr>
                <w:b/>
              </w:rPr>
              <w:t>.</w:t>
            </w:r>
          </w:p>
        </w:tc>
      </w:tr>
      <w:tr w:rsidR="00877780" w14:paraId="218701F9" w14:textId="77777777" w:rsidTr="00575A4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591595" w:rsidR="00877780" w:rsidRDefault="00575A49" w:rsidP="00BA47F5">
            <w:pPr>
              <w:pStyle w:val="Code"/>
            </w:pPr>
            <w:r>
              <w:t>user</w:t>
            </w:r>
            <w:r w:rsidR="00877780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7DE4" w14:textId="77777777" w:rsidR="00877780" w:rsidRDefault="00A12A00" w:rsidP="00575A49">
            <w:pPr>
              <w:rPr>
                <w:b/>
              </w:rPr>
            </w:pPr>
            <w:r>
              <w:t xml:space="preserve">Relationship with table </w:t>
            </w:r>
            <w:r w:rsidR="00575A49">
              <w:rPr>
                <w:b/>
              </w:rPr>
              <w:t>users</w:t>
            </w:r>
            <w:r>
              <w:rPr>
                <w:b/>
              </w:rPr>
              <w:t>.</w:t>
            </w:r>
          </w:p>
          <w:p w14:paraId="6411FF96" w14:textId="30F74149" w:rsidR="00F44CD0" w:rsidRDefault="00F44CD0" w:rsidP="00575A49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DAD2047" w14:textId="77777777" w:rsidR="00013863" w:rsidRDefault="00013863" w:rsidP="00BA47F5"/>
    <w:p w14:paraId="22DAC5E8" w14:textId="77777777" w:rsidR="00560F76" w:rsidRDefault="00560F76" w:rsidP="00BA47F5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Heading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66BEF">
      <w:pPr>
        <w:pStyle w:val="Heading3"/>
        <w:numPr>
          <w:ilvl w:val="0"/>
          <w:numId w:val="17"/>
        </w:numPr>
      </w:pPr>
      <w:r>
        <w:t>Data Insertion</w:t>
      </w:r>
    </w:p>
    <w:p w14:paraId="35B6C596" w14:textId="70983CD4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 w:rsidR="00113850">
        <w:rPr>
          <w:rStyle w:val="CodeChar"/>
        </w:rPr>
        <w:t>likes</w:t>
      </w:r>
      <w:r>
        <w:t xml:space="preserve"> table, based on the </w:t>
      </w:r>
      <w:r w:rsidR="00113850">
        <w:rPr>
          <w:b/>
        </w:rPr>
        <w:t>users</w:t>
      </w:r>
      <w:r>
        <w:t xml:space="preserve"> table.</w:t>
      </w:r>
    </w:p>
    <w:p w14:paraId="2542011A" w14:textId="64F1A9EE" w:rsidR="00E60D68" w:rsidRDefault="0098310B" w:rsidP="00BA47F5">
      <w:r>
        <w:t xml:space="preserve">For </w:t>
      </w:r>
      <w:r w:rsidR="00113850">
        <w:t>users</w:t>
      </w:r>
      <w:r>
        <w:t xml:space="preserve"> with </w:t>
      </w:r>
      <w:r w:rsidRPr="00113850">
        <w:rPr>
          <w:b/>
        </w:rPr>
        <w:t>id</w:t>
      </w:r>
      <w:r>
        <w:t xml:space="preserve"> between</w:t>
      </w:r>
      <w:r w:rsidR="00910199">
        <w:t xml:space="preserve"> </w:t>
      </w:r>
      <w:r w:rsidR="00036BC7">
        <w:rPr>
          <w:b/>
        </w:rPr>
        <w:t>1</w:t>
      </w:r>
      <w:r w:rsidR="008D38B9">
        <w:rPr>
          <w:b/>
        </w:rPr>
        <w:t>6</w:t>
      </w:r>
      <w:r w:rsidR="00E60D68">
        <w:t xml:space="preserve"> and </w:t>
      </w:r>
      <w:r w:rsidR="00036BC7">
        <w:rPr>
          <w:b/>
        </w:rPr>
        <w:t>2</w:t>
      </w:r>
      <w:r w:rsidR="008D38B9">
        <w:rPr>
          <w:b/>
        </w:rPr>
        <w:t>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r w:rsidR="00113850">
        <w:rPr>
          <w:b/>
        </w:rPr>
        <w:t>likes</w:t>
      </w:r>
      <w:r w:rsidR="00E60D68">
        <w:t xml:space="preserve"> table with the following values: </w:t>
      </w:r>
    </w:p>
    <w:p w14:paraId="35686A79" w14:textId="38DF4EDB" w:rsidR="002B46C1" w:rsidRDefault="002B46C1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="00113850">
        <w:rPr>
          <w:b/>
        </w:rPr>
        <w:t>users</w:t>
      </w:r>
      <w:r>
        <w:t xml:space="preserve"> </w:t>
      </w:r>
      <w:r w:rsidR="00113850">
        <w:t xml:space="preserve">with </w:t>
      </w:r>
      <w:r w:rsidR="00113850" w:rsidRPr="00113850">
        <w:rPr>
          <w:b/>
        </w:rPr>
        <w:t>even id</w:t>
      </w:r>
      <w:r>
        <w:t xml:space="preserve">, the </w:t>
      </w:r>
      <w:r w:rsidR="00113850">
        <w:rPr>
          <w:b/>
        </w:rPr>
        <w:t xml:space="preserve">like </w:t>
      </w:r>
      <w:r w:rsidR="00113850">
        <w:t xml:space="preserve">will be on an </w:t>
      </w:r>
      <w:r w:rsidR="00113850" w:rsidRPr="00113850">
        <w:rPr>
          <w:b/>
        </w:rPr>
        <w:t>article</w:t>
      </w:r>
      <w:r w:rsidR="00113850">
        <w:t xml:space="preserve">, else – </w:t>
      </w:r>
      <w:r w:rsidR="00113850" w:rsidRPr="00113850">
        <w:rPr>
          <w:b/>
        </w:rPr>
        <w:t>comment</w:t>
      </w:r>
      <w:r w:rsidR="00113850">
        <w:t>.</w:t>
      </w:r>
    </w:p>
    <w:p w14:paraId="0B1A3CC7" w14:textId="275F919D" w:rsidR="002B46C1" w:rsidRDefault="00C45BBB" w:rsidP="002B46C1">
      <w:pPr>
        <w:pStyle w:val="ListParagraph"/>
        <w:numPr>
          <w:ilvl w:val="0"/>
          <w:numId w:val="14"/>
        </w:numPr>
      </w:pPr>
      <w:r w:rsidRPr="00C45BBB">
        <w:rPr>
          <w:b/>
        </w:rPr>
        <w:t>U</w:t>
      </w:r>
      <w:r w:rsidR="00113850">
        <w:rPr>
          <w:b/>
        </w:rPr>
        <w:t>sers</w:t>
      </w:r>
      <w:r>
        <w:rPr>
          <w:b/>
        </w:rPr>
        <w:t>’</w:t>
      </w:r>
      <w:r w:rsidR="00C90FFE">
        <w:t xml:space="preserve"> </w:t>
      </w:r>
      <w:r w:rsidRPr="00C45BBB">
        <w:rPr>
          <w:b/>
        </w:rPr>
        <w:t>username</w:t>
      </w:r>
      <w:r>
        <w:rPr>
          <w:b/>
        </w:rPr>
        <w:t xml:space="preserve"> length </w:t>
      </w:r>
      <w:r>
        <w:t xml:space="preserve">will determine the </w:t>
      </w:r>
      <w:r w:rsidRPr="00C45BBB">
        <w:rPr>
          <w:b/>
        </w:rPr>
        <w:t>article_id</w:t>
      </w:r>
      <w:r>
        <w:t xml:space="preserve">. </w:t>
      </w:r>
    </w:p>
    <w:p w14:paraId="6226B1EE" w14:textId="7ABC1AB5" w:rsidR="00AF61DB" w:rsidRPr="00E60D68" w:rsidRDefault="00C45BBB" w:rsidP="002B46C1">
      <w:pPr>
        <w:pStyle w:val="ListParagraph"/>
        <w:numPr>
          <w:ilvl w:val="0"/>
          <w:numId w:val="14"/>
        </w:numPr>
      </w:pPr>
      <w:r>
        <w:rPr>
          <w:b/>
        </w:rPr>
        <w:t xml:space="preserve">Users’ email length </w:t>
      </w:r>
      <w:r>
        <w:t xml:space="preserve">will determine the </w:t>
      </w:r>
      <w:r w:rsidRPr="00C45BBB">
        <w:rPr>
          <w:b/>
        </w:rPr>
        <w:t>comment_id</w:t>
      </w:r>
      <w:r w:rsidR="00AF61DB">
        <w:t>.</w:t>
      </w:r>
    </w:p>
    <w:p w14:paraId="3FC6C9D5" w14:textId="7E79D9AC" w:rsidR="00560F76" w:rsidRDefault="00560F76" w:rsidP="00166BEF">
      <w:pPr>
        <w:pStyle w:val="Heading3"/>
        <w:numPr>
          <w:ilvl w:val="0"/>
          <w:numId w:val="17"/>
        </w:numPr>
      </w:pPr>
      <w:r>
        <w:t>Data Update</w:t>
      </w:r>
    </w:p>
    <w:p w14:paraId="16401FDE" w14:textId="3BE33B5F" w:rsidR="00ED6C9D" w:rsidRDefault="00ED6C9D" w:rsidP="00ED6C9D">
      <w:r w:rsidRPr="00ED6C9D">
        <w:rPr>
          <w:b/>
        </w:rPr>
        <w:t>UPDATE</w:t>
      </w:r>
      <w:r>
        <w:t xml:space="preserve"> </w:t>
      </w:r>
      <w:r w:rsidR="00C023CC">
        <w:t>comments</w:t>
      </w:r>
      <w:r w:rsidR="00373C5A">
        <w:t xml:space="preserve"> with id between </w:t>
      </w:r>
      <w:r w:rsidR="00373C5A">
        <w:rPr>
          <w:b/>
        </w:rPr>
        <w:t>1</w:t>
      </w:r>
      <w:r w:rsidR="00373C5A">
        <w:t xml:space="preserve"> and </w:t>
      </w:r>
      <w:r w:rsidR="00036BC7">
        <w:rPr>
          <w:b/>
        </w:rPr>
        <w:t>15</w:t>
      </w:r>
      <w:r w:rsidR="00373C5A">
        <w:rPr>
          <w:b/>
        </w:rPr>
        <w:t xml:space="preserve">(inclusive) </w:t>
      </w:r>
      <w:r w:rsidR="00373C5A">
        <w:t xml:space="preserve">and </w:t>
      </w:r>
      <w:r>
        <w:t>meet the following conditions:</w:t>
      </w:r>
    </w:p>
    <w:p w14:paraId="161C4228" w14:textId="3F8D6E75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</w:t>
      </w:r>
      <w:r w:rsidR="00373C5A">
        <w:rPr>
          <w:b/>
        </w:rPr>
        <w:t>Very good article.</w:t>
      </w:r>
      <w:r w:rsidRPr="00911951">
        <w:rPr>
          <w:b/>
        </w:rPr>
        <w:t>’</w:t>
      </w:r>
      <w:r>
        <w:t>.</w:t>
      </w:r>
    </w:p>
    <w:p w14:paraId="38571C6E" w14:textId="30E740B6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</w:t>
      </w:r>
      <w:r w:rsidR="00373C5A">
        <w:rPr>
          <w:b/>
        </w:rPr>
        <w:t>his is interesting</w:t>
      </w:r>
      <w:r w:rsidR="00B549A9">
        <w:rPr>
          <w:b/>
        </w:rPr>
        <w:t>.</w:t>
      </w:r>
      <w:r w:rsidRPr="00911951">
        <w:rPr>
          <w:b/>
        </w:rPr>
        <w:t>’</w:t>
      </w:r>
      <w:r>
        <w:t>.</w:t>
      </w:r>
    </w:p>
    <w:p w14:paraId="7F0F0886" w14:textId="78006E45" w:rsidR="00ED6C9D" w:rsidRDefault="00ED6C9D" w:rsidP="00B549A9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</w:t>
      </w:r>
      <w:r w:rsidR="00B549A9">
        <w:rPr>
          <w:b/>
        </w:rPr>
        <w:t>I</w:t>
      </w:r>
      <w:r w:rsidR="00B549A9" w:rsidRPr="00B549A9">
        <w:rPr>
          <w:b/>
        </w:rPr>
        <w:t xml:space="preserve"> definitely will read the article again</w:t>
      </w:r>
      <w:r w:rsidR="00B549A9">
        <w:rPr>
          <w:b/>
        </w:rPr>
        <w:t>.</w:t>
      </w:r>
      <w:r w:rsidRPr="00911951">
        <w:rPr>
          <w:b/>
        </w:rPr>
        <w:t>’</w:t>
      </w:r>
      <w:r>
        <w:t>.</w:t>
      </w:r>
    </w:p>
    <w:p w14:paraId="2F717449" w14:textId="516712DE" w:rsidR="00ED6C9D" w:rsidRPr="005834FA" w:rsidRDefault="00ED6C9D" w:rsidP="00ED6C9D">
      <w:pPr>
        <w:pStyle w:val="ListParagraph"/>
        <w:numPr>
          <w:ilvl w:val="0"/>
          <w:numId w:val="16"/>
        </w:numPr>
      </w:pPr>
      <w:r>
        <w:t xml:space="preserve">If the </w:t>
      </w:r>
      <w:r w:rsidR="00C023CC">
        <w:t>comment’s</w:t>
      </w:r>
      <w:r>
        <w:t xml:space="preserve">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</w:t>
      </w:r>
      <w:r w:rsidR="00B549A9">
        <w:rPr>
          <w:b/>
        </w:rPr>
        <w:t>The universe is such an amazing thing.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66BEF">
      <w:pPr>
        <w:pStyle w:val="Heading3"/>
        <w:numPr>
          <w:ilvl w:val="0"/>
          <w:numId w:val="17"/>
        </w:numPr>
      </w:pPr>
      <w:r>
        <w:t>Data Deletion</w:t>
      </w:r>
    </w:p>
    <w:p w14:paraId="3EE223D8" w14:textId="06F99F20" w:rsidR="00560F76" w:rsidRPr="00F44CD0" w:rsidRDefault="00F44CD0" w:rsidP="00BA47F5">
      <w:r w:rsidRPr="00F44CD0">
        <w:t xml:space="preserve">The Council does not like </w:t>
      </w:r>
      <w:r w:rsidRPr="00F44CD0">
        <w:rPr>
          <w:b/>
        </w:rPr>
        <w:t>articles</w:t>
      </w:r>
      <w:r w:rsidRPr="00F44CD0">
        <w:t xml:space="preserve"> without </w:t>
      </w:r>
      <w:r w:rsidRPr="00F44CD0">
        <w:rPr>
          <w:b/>
        </w:rPr>
        <w:t>category</w:t>
      </w:r>
      <w:r w:rsidRPr="00F44CD0">
        <w:t xml:space="preserve">. Delete all </w:t>
      </w:r>
      <w:r w:rsidRPr="00F44CD0">
        <w:rPr>
          <w:b/>
        </w:rPr>
        <w:t>articles</w:t>
      </w:r>
      <w:r w:rsidRPr="00F44CD0">
        <w:t xml:space="preserve"> without </w:t>
      </w:r>
      <w:r w:rsidRPr="00F44CD0">
        <w:rPr>
          <w:b/>
        </w:rPr>
        <w:t>category</w:t>
      </w:r>
      <w:r w:rsidRPr="00F44CD0">
        <w:t>.</w:t>
      </w:r>
    </w:p>
    <w:p w14:paraId="2317A5E8" w14:textId="316E63F7" w:rsidR="00560F76" w:rsidRDefault="00491863" w:rsidP="00BA47F5">
      <w:pPr>
        <w:pStyle w:val="Heading2"/>
      </w:pPr>
      <w:r>
        <w:t>Section</w:t>
      </w:r>
      <w:r w:rsidR="00166BEF">
        <w:t>: Querying – 5</w:t>
      </w:r>
      <w:r w:rsidR="00560F76">
        <w:t>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5E78DBC5" w14:textId="77777777" w:rsidR="00BA47F5" w:rsidRDefault="00BA47F5" w:rsidP="00BA47F5"/>
    <w:p w14:paraId="75515767" w14:textId="60C9C14D" w:rsidR="00BA47F5" w:rsidRDefault="00BA47F5" w:rsidP="00166BEF">
      <w:pPr>
        <w:pStyle w:val="Heading3"/>
        <w:numPr>
          <w:ilvl w:val="0"/>
          <w:numId w:val="17"/>
        </w:numPr>
      </w:pPr>
      <w:r>
        <w:t xml:space="preserve">Extract </w:t>
      </w:r>
      <w:r w:rsidR="00254D4A">
        <w:t>3 biggest articles</w:t>
      </w:r>
    </w:p>
    <w:p w14:paraId="3F44F082" w14:textId="11241721" w:rsidR="00BA47F5" w:rsidRDefault="00254D4A" w:rsidP="00BA47F5">
      <w:pPr>
        <w:rPr>
          <w:b/>
        </w:rPr>
      </w:pPr>
      <w:r w:rsidRPr="00254D4A">
        <w:t xml:space="preserve">Extract from the database, the </w:t>
      </w:r>
      <w:r w:rsidRPr="00254D4A">
        <w:rPr>
          <w:b/>
        </w:rPr>
        <w:t>3 biggest</w:t>
      </w:r>
      <w:r w:rsidRPr="00254D4A">
        <w:t xml:space="preserve"> </w:t>
      </w:r>
      <w:r w:rsidRPr="00254D4A">
        <w:rPr>
          <w:b/>
        </w:rPr>
        <w:t>articles</w:t>
      </w:r>
      <w:r w:rsidRPr="00254D4A">
        <w:t xml:space="preserve"> </w:t>
      </w:r>
      <w:r>
        <w:t xml:space="preserve">and </w:t>
      </w:r>
      <w:r w:rsidRPr="00254D4A">
        <w:t xml:space="preserve">summarize their content. The </w:t>
      </w:r>
      <w:r w:rsidRPr="00254D4A">
        <w:rPr>
          <w:b/>
        </w:rPr>
        <w:t>summary</w:t>
      </w:r>
      <w:r w:rsidRPr="00254D4A">
        <w:t xml:space="preserve"> must be </w:t>
      </w:r>
      <w:r w:rsidRPr="00254D4A">
        <w:rPr>
          <w:b/>
        </w:rPr>
        <w:t>20 symbols long plus "..."</w:t>
      </w:r>
      <w:r w:rsidRPr="00254D4A">
        <w:t xml:space="preserve"> at the end. Order the results by </w:t>
      </w:r>
      <w:r w:rsidRPr="00254D4A">
        <w:rPr>
          <w:b/>
        </w:rPr>
        <w:t>article id</w:t>
      </w:r>
      <w:r w:rsidRPr="00254D4A">
        <w:t>.</w:t>
      </w:r>
    </w:p>
    <w:p w14:paraId="52CB7C00" w14:textId="77777777" w:rsidR="00BA47F5" w:rsidRDefault="00BA47F5" w:rsidP="00BA47F5">
      <w:pPr>
        <w:pStyle w:val="Heading4"/>
      </w:pPr>
      <w:r>
        <w:t>Required Columns</w:t>
      </w:r>
    </w:p>
    <w:p w14:paraId="6360DE7F" w14:textId="086A2760" w:rsidR="00BA47F5" w:rsidRPr="00664FEC" w:rsidRDefault="00254D4A" w:rsidP="00176099">
      <w:pPr>
        <w:pStyle w:val="ListParagraph"/>
        <w:numPr>
          <w:ilvl w:val="0"/>
          <w:numId w:val="6"/>
        </w:numPr>
      </w:pPr>
      <w:r>
        <w:rPr>
          <w:b/>
        </w:rPr>
        <w:t>title</w:t>
      </w:r>
    </w:p>
    <w:p w14:paraId="3B9FFCEE" w14:textId="21732137" w:rsidR="00BA47F5" w:rsidRDefault="00254D4A" w:rsidP="00254D4A">
      <w:pPr>
        <w:pStyle w:val="ListParagraph"/>
        <w:numPr>
          <w:ilvl w:val="0"/>
          <w:numId w:val="6"/>
        </w:numPr>
      </w:pPr>
      <w:r>
        <w:rPr>
          <w:b/>
        </w:rPr>
        <w:t>summary</w:t>
      </w:r>
    </w:p>
    <w:p w14:paraId="03B70211" w14:textId="77777777" w:rsidR="00BA47F5" w:rsidRPr="00433BCF" w:rsidRDefault="00BA47F5" w:rsidP="00BA47F5">
      <w:pPr>
        <w:ind w:left="360"/>
      </w:pPr>
    </w:p>
    <w:p w14:paraId="1ED7043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8028" w:type="dxa"/>
        <w:tblLook w:val="04A0" w:firstRow="1" w:lastRow="0" w:firstColumn="1" w:lastColumn="0" w:noHBand="0" w:noVBand="1"/>
      </w:tblPr>
      <w:tblGrid>
        <w:gridCol w:w="4518"/>
        <w:gridCol w:w="3510"/>
      </w:tblGrid>
      <w:tr w:rsidR="00254D4A" w14:paraId="233EF011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396AE663" w:rsidR="00254D4A" w:rsidRPr="00664FEC" w:rsidRDefault="00254D4A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054C7D69" w:rsidR="00254D4A" w:rsidRDefault="00254D4A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summary</w:t>
            </w:r>
          </w:p>
        </w:tc>
      </w:tr>
      <w:tr w:rsidR="00254D4A" w14:paraId="251C4006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3D535CA" w:rsidR="00254D4A" w:rsidRPr="00AA0BD0" w:rsidRDefault="00254D4A" w:rsidP="002F0CF0">
            <w:pPr>
              <w:pStyle w:val="Code"/>
            </w:pPr>
            <w:r w:rsidRPr="00254D4A">
              <w:t>She Wants Revenge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62B39247" w:rsidR="00254D4A" w:rsidRDefault="00254D4A" w:rsidP="002F0CF0">
            <w:pPr>
              <w:pStyle w:val="Code"/>
            </w:pPr>
            <w:r w:rsidRPr="00254D4A">
              <w:t>She Wants Revenge is...</w:t>
            </w:r>
          </w:p>
        </w:tc>
      </w:tr>
      <w:tr w:rsidR="0083440F" w:rsidRPr="00A562CC" w14:paraId="61C402A5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3ED" w14:textId="083E156D" w:rsidR="0083440F" w:rsidRPr="0083440F" w:rsidRDefault="0083440F" w:rsidP="0083440F">
            <w:pPr>
              <w:pStyle w:val="Code"/>
              <w:tabs>
                <w:tab w:val="center" w:pos="1168"/>
              </w:tabs>
            </w:pPr>
            <w:r w:rsidRPr="0083440F">
              <w:lastRenderedPageBreak/>
              <w:t>Montana gubernatorial election, 1988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E004" w14:textId="0886E7E0" w:rsidR="0083440F" w:rsidRPr="0083440F" w:rsidRDefault="0083440F" w:rsidP="002F0CF0">
            <w:pPr>
              <w:pStyle w:val="Code"/>
            </w:pPr>
            <w:r w:rsidRPr="0083440F">
              <w:t>The 1988 Montana gub...</w:t>
            </w:r>
          </w:p>
        </w:tc>
      </w:tr>
      <w:tr w:rsidR="0083440F" w:rsidRPr="00A562CC" w14:paraId="326C6050" w14:textId="77777777" w:rsidTr="0083440F">
        <w:trPr>
          <w:trHeight w:val="27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E602" w14:textId="0E4398DB" w:rsidR="0083440F" w:rsidRPr="0083440F" w:rsidRDefault="0083440F" w:rsidP="0083440F">
            <w:pPr>
              <w:pStyle w:val="Code"/>
              <w:tabs>
                <w:tab w:val="center" w:pos="1168"/>
              </w:tabs>
            </w:pPr>
            <w:r w:rsidRPr="0083440F">
              <w:t>Jackie Torrens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BDDB" w14:textId="02494820" w:rsidR="0083440F" w:rsidRPr="0083440F" w:rsidRDefault="0083440F" w:rsidP="002F0CF0">
            <w:pPr>
              <w:pStyle w:val="Code"/>
            </w:pPr>
            <w:r w:rsidRPr="0083440F">
              <w:t>Jackie Torrens (born...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4907790C" w:rsidR="00BA47F5" w:rsidRDefault="00801F00" w:rsidP="00166BEF">
      <w:pPr>
        <w:pStyle w:val="Heading3"/>
        <w:numPr>
          <w:ilvl w:val="0"/>
          <w:numId w:val="17"/>
        </w:numPr>
      </w:pPr>
      <w:r>
        <w:t>Golden Articles</w:t>
      </w:r>
    </w:p>
    <w:p w14:paraId="48212DA5" w14:textId="56BD940D" w:rsidR="00BA47F5" w:rsidRDefault="00801F00" w:rsidP="00BA47F5">
      <w:pPr>
        <w:rPr>
          <w:b/>
        </w:rPr>
      </w:pPr>
      <w:r w:rsidRPr="00801F00">
        <w:t xml:space="preserve">When article has the same id as its author, it is considered Golden Article. Extract from the database </w:t>
      </w:r>
      <w:r w:rsidRPr="00B438CD">
        <w:rPr>
          <w:b/>
        </w:rPr>
        <w:t>all golden articles</w:t>
      </w:r>
      <w:r w:rsidRPr="00801F00">
        <w:t>. Order the results ascending by article id</w:t>
      </w:r>
      <w:r w:rsidR="00BA47F5">
        <w:rPr>
          <w:b/>
        </w:rPr>
        <w:t>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Heading4"/>
      </w:pPr>
      <w:r>
        <w:t>Required Columns</w:t>
      </w:r>
    </w:p>
    <w:p w14:paraId="16990C67" w14:textId="414B3578" w:rsidR="00BA47F5" w:rsidRPr="007B6AF5" w:rsidRDefault="00B438CD" w:rsidP="00176099">
      <w:pPr>
        <w:pStyle w:val="ListParagraph"/>
        <w:numPr>
          <w:ilvl w:val="0"/>
          <w:numId w:val="7"/>
        </w:numPr>
      </w:pPr>
      <w:r>
        <w:rPr>
          <w:b/>
        </w:rPr>
        <w:t>article_</w:t>
      </w:r>
      <w:r w:rsidR="00BA47F5">
        <w:rPr>
          <w:b/>
        </w:rPr>
        <w:t>id</w:t>
      </w:r>
    </w:p>
    <w:p w14:paraId="087D771B" w14:textId="7FB05B03" w:rsidR="00BA47F5" w:rsidRDefault="00B438CD" w:rsidP="0017609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title</w:t>
      </w:r>
    </w:p>
    <w:p w14:paraId="504EF650" w14:textId="77777777" w:rsidR="00BA47F5" w:rsidRDefault="00BA47F5" w:rsidP="00BA47F5">
      <w:pPr>
        <w:pStyle w:val="ListParagraph"/>
        <w:rPr>
          <w:b/>
        </w:rPr>
      </w:pPr>
    </w:p>
    <w:p w14:paraId="004C3B0D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6678" w:type="dxa"/>
        <w:tblLook w:val="04A0" w:firstRow="1" w:lastRow="0" w:firstColumn="1" w:lastColumn="0" w:noHBand="0" w:noVBand="1"/>
      </w:tblPr>
      <w:tblGrid>
        <w:gridCol w:w="1072"/>
        <w:gridCol w:w="5606"/>
      </w:tblGrid>
      <w:tr w:rsidR="00BA47F5" w14:paraId="5DD57B1D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12F9A7CE" w:rsidR="00BA47F5" w:rsidRPr="004478DB" w:rsidRDefault="00B438CD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article_</w:t>
            </w:r>
            <w:r w:rsidR="00BA47F5">
              <w:rPr>
                <w:b/>
              </w:rPr>
              <w:t>id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364F06F4" w:rsidR="00BA47F5" w:rsidRPr="001D3810" w:rsidRDefault="00B438CD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</w:tr>
      <w:tr w:rsidR="00BA47F5" w:rsidRPr="00B03599" w14:paraId="518269AD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340B80CA" w:rsidR="00BA47F5" w:rsidRPr="004478DB" w:rsidRDefault="00B438CD" w:rsidP="00C85E8B">
            <w:pPr>
              <w:pStyle w:val="Code"/>
            </w:pPr>
            <w:r>
              <w:t>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358BD642" w:rsidR="00BA47F5" w:rsidRPr="00AA0BD0" w:rsidRDefault="00B438CD" w:rsidP="00C85E8B">
            <w:pPr>
              <w:pStyle w:val="Code"/>
            </w:pPr>
            <w:r w:rsidRPr="00B438CD">
              <w:t>John Hyrcanus</w:t>
            </w:r>
          </w:p>
        </w:tc>
      </w:tr>
      <w:tr w:rsidR="00BA47F5" w:rsidRPr="00B03599" w14:paraId="173BB2C5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1FCCD804" w:rsidR="00BA47F5" w:rsidRPr="004478DB" w:rsidRDefault="00B438CD" w:rsidP="00C85E8B">
            <w:pPr>
              <w:pStyle w:val="Code"/>
            </w:pPr>
            <w:r>
              <w:t>3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9729145" w:rsidR="00BA47F5" w:rsidRDefault="00B438CD" w:rsidP="00C85E8B">
            <w:pPr>
              <w:pStyle w:val="Code"/>
            </w:pPr>
            <w:r w:rsidRPr="00B438CD">
              <w:t>Denmark in the Eurovision Song Contest 1988</w:t>
            </w:r>
          </w:p>
        </w:tc>
      </w:tr>
      <w:tr w:rsidR="00BA47F5" w:rsidRPr="00B03599" w14:paraId="37CB9DFE" w14:textId="77777777" w:rsidTr="00B438CD">
        <w:trPr>
          <w:trHeight w:val="27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978D991" w14:textId="77777777" w:rsidR="00BA47F5" w:rsidRDefault="00BA47F5" w:rsidP="00BA47F5">
      <w:pPr>
        <w:rPr>
          <w:b/>
        </w:rPr>
      </w:pPr>
    </w:p>
    <w:p w14:paraId="4C3F3D4F" w14:textId="77777777" w:rsidR="00BA47F5" w:rsidRPr="001D1E77" w:rsidRDefault="00BA47F5" w:rsidP="00BA47F5">
      <w:pPr>
        <w:rPr>
          <w:b/>
        </w:rPr>
      </w:pPr>
    </w:p>
    <w:p w14:paraId="59E2DD05" w14:textId="157879D4" w:rsidR="008F665D" w:rsidRPr="008F665D" w:rsidRDefault="008F665D" w:rsidP="008F665D"/>
    <w:p w14:paraId="1E3BA0A0" w14:textId="35A75378" w:rsidR="00F918C7" w:rsidRDefault="00F918C7" w:rsidP="00166BEF">
      <w:pPr>
        <w:pStyle w:val="Heading3"/>
        <w:numPr>
          <w:ilvl w:val="0"/>
          <w:numId w:val="17"/>
        </w:numPr>
      </w:pPr>
      <w:r>
        <w:t xml:space="preserve">Extract </w:t>
      </w:r>
      <w:r w:rsidR="006A5582">
        <w:t>categories</w:t>
      </w:r>
    </w:p>
    <w:p w14:paraId="0CE149EE" w14:textId="07712485" w:rsidR="00F918C7" w:rsidRPr="007B38D6" w:rsidRDefault="00646837" w:rsidP="00F918C7">
      <w:r w:rsidRPr="00646837">
        <w:t xml:space="preserve">Extract from the database, </w:t>
      </w:r>
      <w:r w:rsidR="003F0E79" w:rsidRPr="003F0E79">
        <w:rPr>
          <w:b/>
        </w:rPr>
        <w:t xml:space="preserve">all </w:t>
      </w:r>
      <w:r w:rsidR="003F0E79">
        <w:rPr>
          <w:b/>
        </w:rPr>
        <w:t xml:space="preserve">categories </w:t>
      </w:r>
      <w:r w:rsidR="003F0E79">
        <w:t xml:space="preserve">with their </w:t>
      </w:r>
      <w:r w:rsidR="003F0E79">
        <w:rPr>
          <w:b/>
        </w:rPr>
        <w:t>articles, and likes</w:t>
      </w:r>
      <w:r w:rsidR="007B38D6">
        <w:rPr>
          <w:b/>
        </w:rPr>
        <w:t xml:space="preserve">. Order </w:t>
      </w:r>
      <w:r w:rsidR="007B38D6">
        <w:t xml:space="preserve">them by count of </w:t>
      </w:r>
      <w:r w:rsidR="007B38D6">
        <w:rPr>
          <w:b/>
        </w:rPr>
        <w:t xml:space="preserve">likes </w:t>
      </w:r>
      <w:r w:rsidR="007B38D6" w:rsidRPr="007B38D6">
        <w:rPr>
          <w:b/>
        </w:rPr>
        <w:t>descending</w:t>
      </w:r>
      <w:r w:rsidR="007B38D6">
        <w:rPr>
          <w:b/>
        </w:rPr>
        <w:t xml:space="preserve">, </w:t>
      </w:r>
      <w:r w:rsidR="007B38D6">
        <w:t xml:space="preserve">then by </w:t>
      </w:r>
      <w:r w:rsidR="007B38D6" w:rsidRPr="007B38D6">
        <w:rPr>
          <w:b/>
        </w:rPr>
        <w:t>article's count</w:t>
      </w:r>
      <w:r w:rsidR="007B38D6">
        <w:rPr>
          <w:b/>
        </w:rPr>
        <w:t xml:space="preserve"> descending</w:t>
      </w:r>
      <w:r w:rsidR="006A5582">
        <w:rPr>
          <w:b/>
          <w:lang w:val="bg-BG"/>
        </w:rPr>
        <w:t xml:space="preserve"> </w:t>
      </w:r>
      <w:r w:rsidR="006A5582" w:rsidRPr="006A5582">
        <w:t>and lastly</w:t>
      </w:r>
      <w:r w:rsidR="006A5582">
        <w:rPr>
          <w:b/>
        </w:rPr>
        <w:t xml:space="preserve"> </w:t>
      </w:r>
      <w:r w:rsidR="006A5582" w:rsidRPr="006A5582">
        <w:t xml:space="preserve">by </w:t>
      </w:r>
      <w:r w:rsidR="006A5582">
        <w:rPr>
          <w:b/>
        </w:rPr>
        <w:t>category's id ascending</w:t>
      </w:r>
      <w:r w:rsidR="007B38D6">
        <w:rPr>
          <w:b/>
        </w:rPr>
        <w:t>.</w:t>
      </w:r>
    </w:p>
    <w:p w14:paraId="39DDDB72" w14:textId="77777777" w:rsidR="00F918C7" w:rsidRDefault="00F918C7" w:rsidP="00F918C7">
      <w:pPr>
        <w:pStyle w:val="Heading4"/>
      </w:pPr>
      <w:r>
        <w:t>Required Columns</w:t>
      </w:r>
    </w:p>
    <w:p w14:paraId="52CED603" w14:textId="0A8FF962" w:rsidR="00F918C7" w:rsidRDefault="00646837" w:rsidP="006468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category</w:t>
      </w:r>
    </w:p>
    <w:p w14:paraId="505EE6EA" w14:textId="63FB791F" w:rsidR="007B38D6" w:rsidRDefault="007B38D6" w:rsidP="006468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articles (count of articles for the given category)</w:t>
      </w:r>
    </w:p>
    <w:p w14:paraId="7E087D96" w14:textId="7AC68E3A" w:rsidR="007B38D6" w:rsidRPr="00637EBF" w:rsidRDefault="007B38D6" w:rsidP="006468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likes (total likes for the given category)</w:t>
      </w:r>
    </w:p>
    <w:p w14:paraId="63F503B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6705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</w:tblGrid>
      <w:tr w:rsidR="007B38D6" w:rsidRPr="001D3810" w14:paraId="667D4B37" w14:textId="62508FC3" w:rsidTr="007B38D6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2D33DD0C" w:rsidR="007B38D6" w:rsidRPr="004478DB" w:rsidRDefault="007B38D6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category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278E3" w14:textId="5CFA6DD7" w:rsidR="007B38D6" w:rsidRDefault="007B38D6" w:rsidP="00CC4164">
            <w:pPr>
              <w:jc w:val="center"/>
              <w:rPr>
                <w:b/>
              </w:rPr>
            </w:pPr>
            <w:r>
              <w:rPr>
                <w:b/>
              </w:rPr>
              <w:t>articles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A82633" w14:textId="42109947" w:rsidR="007B38D6" w:rsidRDefault="007B38D6" w:rsidP="00CC4164">
            <w:pPr>
              <w:jc w:val="center"/>
              <w:rPr>
                <w:b/>
              </w:rPr>
            </w:pPr>
            <w:r>
              <w:rPr>
                <w:b/>
              </w:rPr>
              <w:t>likes</w:t>
            </w:r>
          </w:p>
        </w:tc>
      </w:tr>
      <w:tr w:rsidR="007B38D6" w:rsidRPr="007B38D6" w14:paraId="4BBC02D0" w14:textId="77777777" w:rsidTr="007B38D6">
        <w:tc>
          <w:tcPr>
            <w:tcW w:w="0" w:type="auto"/>
            <w:hideMark/>
          </w:tcPr>
          <w:p w14:paraId="52EE9849" w14:textId="77777777" w:rsidR="007B38D6" w:rsidRPr="007B38D6" w:rsidRDefault="007B38D6" w:rsidP="007B38D6">
            <w:pPr>
              <w:pStyle w:val="Code"/>
            </w:pPr>
            <w:r w:rsidRPr="007B38D6">
              <w:t>Animals</w:t>
            </w:r>
          </w:p>
        </w:tc>
        <w:tc>
          <w:tcPr>
            <w:tcW w:w="0" w:type="auto"/>
            <w:hideMark/>
          </w:tcPr>
          <w:p w14:paraId="265503EF" w14:textId="5D5CECC7" w:rsidR="007B38D6" w:rsidRPr="007B38D6" w:rsidRDefault="006A5582" w:rsidP="007B38D6">
            <w:pPr>
              <w:pStyle w:val="Code"/>
            </w:pPr>
            <w:r>
              <w:t>5</w:t>
            </w:r>
          </w:p>
        </w:tc>
        <w:tc>
          <w:tcPr>
            <w:tcW w:w="0" w:type="auto"/>
            <w:hideMark/>
          </w:tcPr>
          <w:p w14:paraId="2684B261" w14:textId="77777777" w:rsidR="007B38D6" w:rsidRPr="007B38D6" w:rsidRDefault="007B38D6" w:rsidP="007B38D6">
            <w:pPr>
              <w:pStyle w:val="Code"/>
            </w:pPr>
            <w:r w:rsidRPr="007B38D6">
              <w:t>7</w:t>
            </w:r>
          </w:p>
        </w:tc>
      </w:tr>
      <w:tr w:rsidR="006A5582" w:rsidRPr="007B38D6" w14:paraId="1E8AC67A" w14:textId="77777777" w:rsidTr="00262B79">
        <w:tc>
          <w:tcPr>
            <w:tcW w:w="0" w:type="auto"/>
            <w:vAlign w:val="center"/>
            <w:hideMark/>
          </w:tcPr>
          <w:p w14:paraId="06C4BBA9" w14:textId="167DEEAF" w:rsidR="006A5582" w:rsidRPr="00951F83" w:rsidRDefault="00951F83" w:rsidP="006A5582">
            <w:pPr>
              <w:pStyle w:val="Code"/>
            </w:pPr>
            <w:r>
              <w:t>Nature</w:t>
            </w:r>
          </w:p>
        </w:tc>
        <w:tc>
          <w:tcPr>
            <w:tcW w:w="0" w:type="auto"/>
            <w:vAlign w:val="center"/>
            <w:hideMark/>
          </w:tcPr>
          <w:p w14:paraId="445FEA8E" w14:textId="334E0411" w:rsidR="006A5582" w:rsidRPr="007B38D6" w:rsidRDefault="006A5582" w:rsidP="006A5582">
            <w:pPr>
              <w:pStyle w:val="Code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EB63137" w14:textId="15048861" w:rsidR="006A5582" w:rsidRPr="007B38D6" w:rsidRDefault="006A5582" w:rsidP="006A5582">
            <w:pPr>
              <w:pStyle w:val="Code"/>
            </w:pPr>
            <w:r>
              <w:t>5</w:t>
            </w:r>
          </w:p>
        </w:tc>
      </w:tr>
      <w:tr w:rsidR="006A5582" w:rsidRPr="00EC4B23" w14:paraId="4ACD2E6D" w14:textId="77777777" w:rsidTr="007B38D6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AF72" w14:textId="11AB9918" w:rsidR="006A5582" w:rsidRDefault="006A5582" w:rsidP="00CC4164">
            <w:pPr>
              <w:pStyle w:val="Code"/>
            </w:pPr>
            <w:r>
              <w:t>…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646F" w14:textId="46023184" w:rsidR="006A5582" w:rsidRDefault="006A5582" w:rsidP="00CC4164">
            <w:pPr>
              <w:pStyle w:val="Code"/>
            </w:pPr>
            <w:r>
              <w:t>…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BCC1" w14:textId="5A27CB3E" w:rsidR="006A5582" w:rsidRDefault="006A5582" w:rsidP="00CC4164">
            <w:pPr>
              <w:pStyle w:val="Code"/>
            </w:pPr>
            <w:r>
              <w:t>…</w:t>
            </w:r>
          </w:p>
        </w:tc>
      </w:tr>
    </w:tbl>
    <w:p w14:paraId="68CA5D55" w14:textId="77777777" w:rsidR="00F918C7" w:rsidRDefault="00F918C7" w:rsidP="00F918C7"/>
    <w:p w14:paraId="366B72E7" w14:textId="77777777" w:rsidR="00F918C7" w:rsidRPr="00637EBF" w:rsidRDefault="00F918C7" w:rsidP="00F918C7"/>
    <w:p w14:paraId="56747A43" w14:textId="74F02CC0" w:rsidR="00F918C7" w:rsidRDefault="00F918C7" w:rsidP="00166BEF">
      <w:pPr>
        <w:pStyle w:val="Heading3"/>
        <w:numPr>
          <w:ilvl w:val="0"/>
          <w:numId w:val="17"/>
        </w:numPr>
      </w:pPr>
      <w:r>
        <w:t xml:space="preserve">Extract </w:t>
      </w:r>
      <w:r w:rsidR="00365F4D">
        <w:t>the most commented Social article</w:t>
      </w:r>
    </w:p>
    <w:p w14:paraId="3C8BE25A" w14:textId="4ACA901F" w:rsidR="00F918C7" w:rsidRDefault="00365F4D" w:rsidP="00F918C7">
      <w:r w:rsidRPr="00365F4D">
        <w:t xml:space="preserve">Extract from the database, the </w:t>
      </w:r>
      <w:r w:rsidRPr="00365F4D">
        <w:rPr>
          <w:b/>
        </w:rPr>
        <w:t>most commented social article</w:t>
      </w:r>
      <w:r w:rsidR="00C458CE">
        <w:rPr>
          <w:b/>
        </w:rPr>
        <w:t xml:space="preserve"> with the number of comments</w:t>
      </w:r>
      <w:r w:rsidRPr="00365F4D">
        <w:t>.</w:t>
      </w:r>
    </w:p>
    <w:p w14:paraId="5D7760CC" w14:textId="77777777" w:rsidR="00F918C7" w:rsidRPr="001163D5" w:rsidRDefault="00F918C7" w:rsidP="00F918C7"/>
    <w:p w14:paraId="47C9649A" w14:textId="77777777" w:rsidR="00F918C7" w:rsidRDefault="00F918C7" w:rsidP="00F918C7">
      <w:pPr>
        <w:pStyle w:val="Heading4"/>
      </w:pPr>
      <w:r>
        <w:t>Required Columns</w:t>
      </w:r>
    </w:p>
    <w:p w14:paraId="3ACDA20F" w14:textId="6DF13A88" w:rsidR="00F918C7" w:rsidRDefault="00365F4D" w:rsidP="00365F4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title</w:t>
      </w:r>
    </w:p>
    <w:p w14:paraId="5A5F7601" w14:textId="58811593" w:rsidR="006A5582" w:rsidRPr="000A3BE6" w:rsidRDefault="006A5582" w:rsidP="00365F4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comments (total articles comments)</w:t>
      </w:r>
    </w:p>
    <w:p w14:paraId="7DCEDD8E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7653" w:type="dxa"/>
        <w:tblLook w:val="04A0" w:firstRow="1" w:lastRow="0" w:firstColumn="1" w:lastColumn="0" w:noHBand="0" w:noVBand="1"/>
      </w:tblPr>
      <w:tblGrid>
        <w:gridCol w:w="5418"/>
        <w:gridCol w:w="2235"/>
      </w:tblGrid>
      <w:tr w:rsidR="00C458CE" w:rsidRPr="001D3810" w14:paraId="3AD4F13E" w14:textId="7B982561" w:rsidTr="00C458CE">
        <w:trPr>
          <w:trHeight w:val="275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117FB8FD" w:rsidR="00C458CE" w:rsidRPr="004478DB" w:rsidRDefault="00C458CE" w:rsidP="00C458CE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title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14:paraId="16DEFFFD" w14:textId="5C51798D" w:rsidR="00C458CE" w:rsidRPr="00C458CE" w:rsidRDefault="00C458CE" w:rsidP="00C458C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458CE" w:rsidRPr="00EC4B23" w14:paraId="67321175" w14:textId="59791860" w:rsidTr="00C458CE">
        <w:trPr>
          <w:trHeight w:val="275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4FCBF336" w:rsidR="00C458CE" w:rsidRPr="004478DB" w:rsidRDefault="00C458CE" w:rsidP="00C458CE">
            <w:pPr>
              <w:pStyle w:val="Code"/>
            </w:pPr>
            <w:r w:rsidRPr="00365F4D">
              <w:t>Metropolitan Police Clubs and Vice Unit</w:t>
            </w:r>
          </w:p>
        </w:tc>
        <w:tc>
          <w:tcPr>
            <w:tcW w:w="2235" w:type="dxa"/>
            <w:vAlign w:val="center"/>
          </w:tcPr>
          <w:p w14:paraId="15A900B5" w14:textId="6A49C56F" w:rsidR="00C458CE" w:rsidRPr="00C458CE" w:rsidRDefault="00C458CE" w:rsidP="00C458C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7DEB7AC" w:rsidR="00F918C7" w:rsidRDefault="00F918C7" w:rsidP="00166BEF">
      <w:pPr>
        <w:pStyle w:val="Heading3"/>
        <w:numPr>
          <w:ilvl w:val="0"/>
          <w:numId w:val="17"/>
        </w:numPr>
      </w:pPr>
      <w:r>
        <w:t>Extract</w:t>
      </w:r>
      <w:r w:rsidR="00940953">
        <w:t xml:space="preserve"> the</w:t>
      </w:r>
      <w:r>
        <w:t xml:space="preserve"> </w:t>
      </w:r>
      <w:r w:rsidR="00272276">
        <w:t>less liked comments</w:t>
      </w:r>
    </w:p>
    <w:p w14:paraId="30852751" w14:textId="45F6DCE3" w:rsidR="00F918C7" w:rsidRPr="00C70599" w:rsidRDefault="00272276" w:rsidP="00F918C7">
      <w:r w:rsidRPr="00272276">
        <w:t xml:space="preserve">Extract from the database those </w:t>
      </w:r>
      <w:r w:rsidRPr="00272276">
        <w:rPr>
          <w:b/>
        </w:rPr>
        <w:t>comments</w:t>
      </w:r>
      <w:r w:rsidRPr="00272276">
        <w:t xml:space="preserve"> that are </w:t>
      </w:r>
      <w:r w:rsidRPr="00272276">
        <w:rPr>
          <w:b/>
        </w:rPr>
        <w:t>not</w:t>
      </w:r>
      <w:r w:rsidRPr="00272276">
        <w:t xml:space="preserve"> liked by anyone and </w:t>
      </w:r>
      <w:r w:rsidRPr="00272276">
        <w:rPr>
          <w:b/>
        </w:rPr>
        <w:t>summarize</w:t>
      </w:r>
      <w:r w:rsidRPr="00272276">
        <w:t xml:space="preserve"> them and order the results by </w:t>
      </w:r>
      <w:r w:rsidRPr="00272276">
        <w:rPr>
          <w:b/>
        </w:rPr>
        <w:t>comment id</w:t>
      </w:r>
      <w:r w:rsidR="0026312E">
        <w:rPr>
          <w:b/>
        </w:rPr>
        <w:t xml:space="preserve"> in descending order</w:t>
      </w:r>
      <w:r>
        <w:rPr>
          <w:b/>
        </w:rPr>
        <w:t>.</w:t>
      </w:r>
      <w:r w:rsidR="00D76C20">
        <w:rPr>
          <w:b/>
        </w:rPr>
        <w:t xml:space="preserve"> T</w:t>
      </w:r>
      <w:r w:rsidR="00D76C20" w:rsidRPr="00D76C20">
        <w:rPr>
          <w:b/>
        </w:rPr>
        <w:t>he summary must be 20 symbols long plus "..." at the end.</w:t>
      </w:r>
    </w:p>
    <w:p w14:paraId="7F422890" w14:textId="77777777" w:rsidR="00F918C7" w:rsidRDefault="00F918C7" w:rsidP="00F918C7">
      <w:pPr>
        <w:pStyle w:val="Heading4"/>
      </w:pPr>
      <w:r>
        <w:t>Required Columns</w:t>
      </w:r>
    </w:p>
    <w:p w14:paraId="0D96D811" w14:textId="02C22130" w:rsidR="00F918C7" w:rsidRPr="00C70599" w:rsidRDefault="00272276" w:rsidP="00272276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summary</w:t>
      </w:r>
    </w:p>
    <w:p w14:paraId="6EEBC61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3258" w:type="dxa"/>
        <w:tblLook w:val="04A0" w:firstRow="1" w:lastRow="0" w:firstColumn="1" w:lastColumn="0" w:noHBand="0" w:noVBand="1"/>
      </w:tblPr>
      <w:tblGrid>
        <w:gridCol w:w="3258"/>
      </w:tblGrid>
      <w:tr w:rsidR="00272276" w14:paraId="7B5A5FC1" w14:textId="77777777" w:rsidTr="00272276">
        <w:trPr>
          <w:trHeight w:val="27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43B5B467" w:rsidR="00272276" w:rsidRDefault="00272276" w:rsidP="00144FF9">
            <w:pPr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272276" w:rsidRPr="00B03599" w14:paraId="302C7398" w14:textId="77777777" w:rsidTr="00272276">
        <w:trPr>
          <w:trHeight w:val="35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415F1BC8" w:rsidR="00272276" w:rsidRPr="00272276" w:rsidRDefault="000D3626" w:rsidP="00272276">
            <w:pPr>
              <w:spacing w:before="0" w:after="0"/>
              <w:rPr>
                <w:b/>
              </w:rPr>
            </w:pPr>
            <w:r w:rsidRPr="000D3626">
              <w:rPr>
                <w:b/>
              </w:rPr>
              <w:t>tincidunt eu felis f...</w:t>
            </w:r>
          </w:p>
        </w:tc>
      </w:tr>
      <w:tr w:rsidR="00272276" w:rsidRPr="00B03599" w14:paraId="0E66DD9F" w14:textId="77777777" w:rsidTr="00272276">
        <w:trPr>
          <w:trHeight w:val="35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58BB" w14:textId="074D6EF4" w:rsidR="00272276" w:rsidRPr="00272276" w:rsidRDefault="000D3626" w:rsidP="00272276">
            <w:pPr>
              <w:spacing w:before="0" w:after="0"/>
              <w:rPr>
                <w:b/>
              </w:rPr>
            </w:pPr>
            <w:r w:rsidRPr="000D3626">
              <w:rPr>
                <w:b/>
              </w:rPr>
              <w:t>id ornare imperdiet ...</w:t>
            </w:r>
          </w:p>
        </w:tc>
      </w:tr>
      <w:tr w:rsidR="00272276" w:rsidRPr="00B03599" w14:paraId="76158F6A" w14:textId="77777777" w:rsidTr="00272276">
        <w:trPr>
          <w:trHeight w:val="359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3107" w14:textId="3BC6B835" w:rsidR="00272276" w:rsidRPr="00272276" w:rsidRDefault="00272276" w:rsidP="00272276">
            <w:pPr>
              <w:spacing w:before="0" w:after="0"/>
              <w:rPr>
                <w:b/>
              </w:rPr>
            </w:pPr>
            <w:r>
              <w:t>...</w:t>
            </w:r>
          </w:p>
        </w:tc>
      </w:tr>
    </w:tbl>
    <w:p w14:paraId="4D0729F1" w14:textId="6A4A289D" w:rsidR="00491863" w:rsidRDefault="00491863">
      <w:pPr>
        <w:pStyle w:val="Heading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74F1885C" w:rsidR="0095080F" w:rsidRDefault="005E0629" w:rsidP="00166BEF">
      <w:pPr>
        <w:pStyle w:val="Heading3"/>
        <w:numPr>
          <w:ilvl w:val="0"/>
          <w:numId w:val="17"/>
        </w:numPr>
      </w:pPr>
      <w:r>
        <w:t xml:space="preserve">Get </w:t>
      </w:r>
      <w:r w:rsidR="00E917F2">
        <w:t>user’s articles count</w:t>
      </w:r>
    </w:p>
    <w:p w14:paraId="5F0AEE91" w14:textId="70CA5A92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A627C1" w:rsidRPr="00D86E23">
        <w:rPr>
          <w:rFonts w:ascii="Consolas" w:eastAsia="Consolas" w:hAnsi="Consolas" w:cs="Consolas"/>
          <w:b/>
        </w:rPr>
        <w:t>ud</w:t>
      </w:r>
      <w:r w:rsidR="00A627C1">
        <w:rPr>
          <w:rFonts w:ascii="Consolas" w:eastAsia="Consolas" w:hAnsi="Consolas" w:cs="Consolas"/>
          <w:b/>
        </w:rPr>
        <w:t>f</w:t>
      </w:r>
      <w:r w:rsidR="00A627C1" w:rsidRPr="00D86E23">
        <w:rPr>
          <w:rFonts w:ascii="Consolas" w:eastAsia="Consolas" w:hAnsi="Consolas" w:cs="Consolas"/>
          <w:b/>
        </w:rPr>
        <w:t>_</w:t>
      </w:r>
      <w:r w:rsidR="00A627C1">
        <w:rPr>
          <w:rFonts w:ascii="Consolas" w:eastAsia="Consolas" w:hAnsi="Consolas" w:cs="Consolas"/>
          <w:b/>
        </w:rPr>
        <w:t>users_articles_count</w:t>
      </w:r>
      <w:r w:rsidR="00A627C1" w:rsidRPr="00D86E23">
        <w:rPr>
          <w:rFonts w:ascii="Consolas" w:eastAsia="Consolas" w:hAnsi="Consolas" w:cs="Consolas"/>
          <w:b/>
        </w:rPr>
        <w:t>(</w:t>
      </w:r>
      <w:r w:rsidR="00A627C1">
        <w:rPr>
          <w:rFonts w:ascii="Consolas" w:eastAsia="Consolas" w:hAnsi="Consolas" w:cs="Consolas"/>
          <w:b/>
        </w:rPr>
        <w:t>username VARCHAR(30)</w:t>
      </w:r>
      <w:r w:rsidR="00A627C1" w:rsidRPr="00D86E23">
        <w:rPr>
          <w:rFonts w:ascii="Consolas" w:eastAsia="Consolas" w:hAnsi="Consolas" w:cs="Consolas"/>
          <w:b/>
        </w:rPr>
        <w:t>)</w:t>
      </w:r>
      <w:r w:rsidR="00A627C1">
        <w:rPr>
          <w:sz w:val="28"/>
          <w:szCs w:val="28"/>
        </w:rPr>
        <w:t xml:space="preserve"> </w:t>
      </w:r>
      <w:r w:rsidR="005E0629">
        <w:t xml:space="preserve">that </w:t>
      </w:r>
      <w:r w:rsidR="00A627C1">
        <w:t xml:space="preserve">receives a </w:t>
      </w:r>
      <w:r w:rsidR="00A627C1">
        <w:rPr>
          <w:b/>
        </w:rPr>
        <w:t>username</w:t>
      </w:r>
      <w:r w:rsidR="00A627C1">
        <w:t xml:space="preserve"> and returns the number</w:t>
      </w:r>
      <w:r w:rsidR="00490CD4">
        <w:t xml:space="preserve"> of articles this user has written</w:t>
      </w:r>
      <w:r w:rsidR="005E0629">
        <w:t>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Heading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004"/>
        <w:gridCol w:w="2800"/>
      </w:tblGrid>
      <w:tr w:rsidR="005E0629" w14:paraId="50E33270" w14:textId="77777777" w:rsidTr="00B3159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B31595">
        <w:trPr>
          <w:trHeight w:val="300"/>
        </w:trPr>
        <w:tc>
          <w:tcPr>
            <w:tcW w:w="0" w:type="auto"/>
            <w:gridSpan w:val="2"/>
          </w:tcPr>
          <w:p w14:paraId="3712C1D0" w14:textId="12F630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 w:rsidR="00A627C1" w:rsidRPr="00A627C1">
              <w:rPr>
                <w:color w:val="000000" w:themeColor="text1"/>
              </w:rPr>
              <w:t>u.username, udf_users_articles_count('UnderSinduxrein')</w:t>
            </w:r>
            <w:r w:rsidR="00A627C1" w:rsidRPr="00A627C1">
              <w:rPr>
                <w:color w:val="000000" w:themeColor="text1"/>
                <w:highlight w:val="white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60CAD9FF" w:rsidR="005E0629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 w:rsidR="00A627C1">
              <w:rPr>
                <w:color w:val="FF33CC"/>
              </w:rPr>
              <w:t>articles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 w:rsidR="00A627C1">
              <w:rPr>
                <w:color w:val="000000" w:themeColor="text1"/>
              </w:rPr>
              <w:t xml:space="preserve"> a</w:t>
            </w:r>
          </w:p>
          <w:p w14:paraId="3EC68E78" w14:textId="72CE664F" w:rsidR="00B31595" w:rsidRDefault="00B31595" w:rsidP="00B31595">
            <w:pPr>
              <w:pStyle w:val="Code"/>
            </w:pPr>
            <w:r>
              <w:rPr>
                <w:rFonts w:eastAsia="Consolas" w:cs="Consolas"/>
                <w:color w:val="0000FF"/>
              </w:rPr>
              <w:lastRenderedPageBreak/>
              <w:t xml:space="preserve">JOIN </w:t>
            </w:r>
            <w:r>
              <w:t>users_articles ua</w:t>
            </w:r>
          </w:p>
          <w:p w14:paraId="7337E533" w14:textId="423E85D7" w:rsidR="00B31595" w:rsidRDefault="00B31595" w:rsidP="00B31595">
            <w:pPr>
              <w:pStyle w:val="Code"/>
              <w:rPr>
                <w:rFonts w:eastAsia="Consolas" w:cs="Consolas"/>
                <w:color w:val="0000FF"/>
              </w:rPr>
            </w:pPr>
            <w:r>
              <w:rPr>
                <w:rFonts w:eastAsia="Consolas" w:cs="Consolas"/>
                <w:color w:val="0000FF"/>
              </w:rPr>
              <w:t xml:space="preserve">ON </w:t>
            </w:r>
            <w:r w:rsidRPr="00075DD8">
              <w:t xml:space="preserve">a.id = </w:t>
            </w:r>
            <w:r>
              <w:t>ua</w:t>
            </w:r>
            <w:r w:rsidRPr="00075DD8">
              <w:t>.article_id</w:t>
            </w:r>
          </w:p>
          <w:p w14:paraId="6254607E" w14:textId="0A49619D" w:rsidR="00B31595" w:rsidRDefault="00B31595" w:rsidP="00B31595">
            <w:pPr>
              <w:pStyle w:val="Code"/>
              <w:rPr>
                <w:rFonts w:eastAsia="Consolas" w:cs="Consolas"/>
                <w:color w:val="0000FF"/>
              </w:rPr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users u</w:t>
            </w:r>
          </w:p>
          <w:p w14:paraId="611A088A" w14:textId="25579E38" w:rsidR="00B31595" w:rsidRPr="00E72C72" w:rsidRDefault="00B31595" w:rsidP="00B31595">
            <w:pPr>
              <w:pStyle w:val="Code"/>
              <w:rPr>
                <w:color w:val="000000" w:themeColor="text1"/>
              </w:rPr>
            </w:pPr>
            <w:r>
              <w:rPr>
                <w:rFonts w:eastAsia="Consolas" w:cs="Consolas"/>
                <w:color w:val="0000FF"/>
              </w:rPr>
              <w:t xml:space="preserve">ON </w:t>
            </w:r>
            <w:r>
              <w:t>ua</w:t>
            </w:r>
            <w:r w:rsidRPr="00075DD8">
              <w:t>.</w:t>
            </w:r>
            <w:r>
              <w:t>user_</w:t>
            </w:r>
            <w:r w:rsidRPr="00075DD8">
              <w:t xml:space="preserve">id = </w:t>
            </w:r>
            <w:r>
              <w:t>u</w:t>
            </w:r>
            <w:r w:rsidRPr="00075DD8">
              <w:t>.id</w:t>
            </w:r>
          </w:p>
          <w:p w14:paraId="2B5D49F5" w14:textId="0EAA0490" w:rsidR="005E0629" w:rsidRDefault="005E0629" w:rsidP="005E0629">
            <w:pPr>
              <w:pStyle w:val="Code"/>
              <w:spacing w:after="0"/>
              <w:rPr>
                <w:ins w:id="1" w:author="Dimitar Tanasi" w:date="2019-06-05T15:44:00Z"/>
                <w:color w:val="000000" w:themeColor="text1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 w:rsidR="00A627C1" w:rsidRPr="00A627C1">
              <w:rPr>
                <w:color w:val="000000" w:themeColor="text1"/>
              </w:rPr>
              <w:t>u.username</w:t>
            </w:r>
            <w:r>
              <w:rPr>
                <w:color w:val="000000" w:themeColor="text1"/>
              </w:rPr>
              <w:t xml:space="preserve"> = </w:t>
            </w:r>
            <w:r w:rsidR="00A627C1" w:rsidRPr="00A627C1">
              <w:rPr>
                <w:color w:val="000000" w:themeColor="text1"/>
              </w:rPr>
              <w:t>'UnderSinduxrein'</w:t>
            </w:r>
          </w:p>
          <w:p w14:paraId="16FAA782" w14:textId="60373D79" w:rsidR="00D67D1D" w:rsidRDefault="00166BEF" w:rsidP="002E3290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166BEF">
              <w:rPr>
                <w:color w:val="0000FF"/>
              </w:rPr>
              <w:t xml:space="preserve">GROUP BY </w:t>
            </w:r>
            <w:r w:rsidRPr="00166BEF">
              <w:t>u.</w:t>
            </w:r>
            <w:r w:rsidR="002E3290">
              <w:t>id</w:t>
            </w:r>
            <w:r w:rsidRPr="00166BEF">
              <w:t>;</w:t>
            </w:r>
          </w:p>
        </w:tc>
      </w:tr>
      <w:tr w:rsidR="005E0629" w14:paraId="33C06598" w14:textId="77777777" w:rsidTr="00B3159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lastRenderedPageBreak/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B31595">
        <w:trPr>
          <w:trHeight w:val="300"/>
        </w:trPr>
        <w:tc>
          <w:tcPr>
            <w:tcW w:w="0" w:type="auto"/>
          </w:tcPr>
          <w:p w14:paraId="77063F06" w14:textId="09DDE6D7" w:rsidR="005E0629" w:rsidRPr="00A35159" w:rsidRDefault="00A627C1" w:rsidP="008029C5">
            <w:pPr>
              <w:spacing w:before="100" w:beforeAutospacing="1" w:after="100" w:afterAutospacing="1"/>
              <w:rPr>
                <w:b/>
              </w:rPr>
            </w:pPr>
            <w:r w:rsidRPr="00A627C1">
              <w:rPr>
                <w:b/>
                <w:color w:val="000000" w:themeColor="text1"/>
              </w:rPr>
              <w:t>UnderSinduxrein</w:t>
            </w:r>
          </w:p>
        </w:tc>
        <w:tc>
          <w:tcPr>
            <w:tcW w:w="0" w:type="auto"/>
          </w:tcPr>
          <w:p w14:paraId="45ACBBF8" w14:textId="71D332EE" w:rsidR="005E0629" w:rsidRPr="00A35159" w:rsidRDefault="00A627C1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13</w:t>
            </w:r>
          </w:p>
        </w:tc>
      </w:tr>
    </w:tbl>
    <w:p w14:paraId="2A0CD059" w14:textId="77777777" w:rsidR="005E0629" w:rsidRPr="005E0629" w:rsidRDefault="005E0629" w:rsidP="005E0629"/>
    <w:p w14:paraId="64CEDDD1" w14:textId="4E478765" w:rsidR="0095080F" w:rsidRDefault="00C013CE" w:rsidP="00166BEF">
      <w:pPr>
        <w:pStyle w:val="Heading3"/>
        <w:numPr>
          <w:ilvl w:val="0"/>
          <w:numId w:val="17"/>
        </w:numPr>
        <w:ind w:left="810" w:hanging="450"/>
      </w:pPr>
      <w:r>
        <w:t>Like article</w:t>
      </w:r>
    </w:p>
    <w:p w14:paraId="7BBBA56C" w14:textId="3EF470DB" w:rsidR="00C013CE" w:rsidRDefault="00C013CE" w:rsidP="00C013CE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 w:rsidRPr="00D86E23">
        <w:rPr>
          <w:rFonts w:ascii="Consolas" w:eastAsia="Consolas" w:hAnsi="Consolas" w:cs="Consolas"/>
          <w:b/>
        </w:rPr>
        <w:t>udp_</w:t>
      </w:r>
      <w:r>
        <w:rPr>
          <w:rFonts w:ascii="Consolas" w:eastAsia="Consolas" w:hAnsi="Consolas" w:cs="Consolas"/>
          <w:b/>
        </w:rPr>
        <w:t>like_article</w:t>
      </w:r>
      <w:r w:rsidRPr="00D86E23">
        <w:rPr>
          <w:rFonts w:ascii="Consolas" w:eastAsia="Consolas" w:hAnsi="Consolas" w:cs="Consolas"/>
          <w:b/>
        </w:rPr>
        <w:t>(</w:t>
      </w:r>
      <w:r>
        <w:rPr>
          <w:rFonts w:ascii="Consolas" w:eastAsia="Consolas" w:hAnsi="Consolas" w:cs="Consolas"/>
          <w:b/>
        </w:rPr>
        <w:t>username VARCHAR(3</w:t>
      </w:r>
      <w:r w:rsidRPr="00D86E23">
        <w:rPr>
          <w:rFonts w:ascii="Consolas" w:eastAsia="Consolas" w:hAnsi="Consolas" w:cs="Consolas"/>
          <w:b/>
        </w:rPr>
        <w:t xml:space="preserve">0), </w:t>
      </w:r>
      <w:r>
        <w:rPr>
          <w:rFonts w:ascii="Consolas" w:eastAsia="Consolas" w:hAnsi="Consolas" w:cs="Consolas"/>
          <w:b/>
        </w:rPr>
        <w:t>title</w:t>
      </w:r>
      <w:r w:rsidRPr="00D86E23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VARCHAR(3</w:t>
      </w:r>
      <w:r w:rsidRPr="00D86E23">
        <w:rPr>
          <w:rFonts w:ascii="Consolas" w:eastAsia="Consolas" w:hAnsi="Consolas" w:cs="Consolas"/>
          <w:b/>
        </w:rPr>
        <w:t>0))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username</w:t>
      </w:r>
      <w:r>
        <w:t xml:space="preserve"> and </w:t>
      </w:r>
      <w:r>
        <w:rPr>
          <w:b/>
        </w:rPr>
        <w:t>article title</w:t>
      </w:r>
      <w:r>
        <w:t xml:space="preserve"> and likes the article </w:t>
      </w:r>
      <w:r w:rsidRPr="00A72479">
        <w:rPr>
          <w:b/>
        </w:rPr>
        <w:t>only if</w:t>
      </w:r>
      <w:r>
        <w:t xml:space="preserve"> the given username and title </w:t>
      </w:r>
      <w:r>
        <w:rPr>
          <w:b/>
        </w:rPr>
        <w:t>exist</w:t>
      </w:r>
      <w:r>
        <w:t xml:space="preserve">. If the modifying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 xml:space="preserve">exception </w:t>
      </w:r>
      <w:r w:rsidRPr="00A533AF">
        <w:t>with</w:t>
      </w:r>
      <w:r>
        <w:rPr>
          <w:b/>
        </w:rPr>
        <w:t xml:space="preserve"> error code ‘45000’</w:t>
      </w:r>
      <w:r>
        <w:t xml:space="preserve"> and </w:t>
      </w:r>
      <w:r w:rsidRPr="00A533AF">
        <w:rPr>
          <w:b/>
        </w:rPr>
        <w:t>message</w:t>
      </w:r>
      <w:r w:rsidR="00D76C20">
        <w:t>: "</w:t>
      </w:r>
      <w:r>
        <w:rPr>
          <w:rFonts w:eastAsia="Consolas" w:cstheme="minorHAnsi"/>
          <w:color w:val="FF0000"/>
        </w:rPr>
        <w:t>Non-existent user.</w:t>
      </w:r>
      <w:r w:rsidR="00D76C20">
        <w:rPr>
          <w:rFonts w:cstheme="minorHAnsi"/>
        </w:rPr>
        <w:t>" or "</w:t>
      </w:r>
      <w:r w:rsidR="00EF5C71">
        <w:rPr>
          <w:rFonts w:eastAsia="Consolas" w:cstheme="minorHAnsi"/>
          <w:color w:val="FF0000"/>
        </w:rPr>
        <w:t>Non-existent article.</w:t>
      </w:r>
      <w:r w:rsidR="00D76C20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Heading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7FCC06" w14:textId="00B3EB92" w:rsidR="00A533AF" w:rsidRPr="00B3499F" w:rsidRDefault="00A533AF" w:rsidP="002150D3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</w:t>
            </w:r>
            <w:r w:rsidR="00EF5C71">
              <w:rPr>
                <w:rFonts w:eastAsia="Consolas" w:cs="Consolas"/>
              </w:rPr>
              <w:t>like_article</w:t>
            </w:r>
            <w:r>
              <w:t>(</w:t>
            </w:r>
            <w:r w:rsidR="00075DD8" w:rsidRPr="00075DD8">
              <w:t>'</w:t>
            </w:r>
            <w:r w:rsidR="002150D3">
              <w:t>Pesho123</w:t>
            </w:r>
            <w:r w:rsidR="00075DD8" w:rsidRPr="00075DD8">
              <w:t>', 'Donnybrook, Victoria'</w:t>
            </w:r>
            <w:r>
              <w:t>)</w:t>
            </w:r>
            <w:r w:rsidRPr="00B3499F">
              <w:t>;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07BD75FA" w:rsidR="00A533AF" w:rsidRPr="00B3499F" w:rsidRDefault="002150D3" w:rsidP="008029C5">
            <w:pPr>
              <w:spacing w:before="0" w:after="0"/>
              <w:rPr>
                <w:b/>
              </w:rPr>
            </w:pPr>
            <w:r>
              <w:rPr>
                <w:rFonts w:eastAsia="Consolas" w:cstheme="minorHAnsi"/>
                <w:color w:val="FF0000"/>
              </w:rPr>
              <w:t>Non-existent user.</w:t>
            </w:r>
          </w:p>
        </w:tc>
      </w:tr>
      <w:tr w:rsidR="00C212B3" w14:paraId="115FABA8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937798" w14:textId="77777777" w:rsidR="00C212B3" w:rsidRDefault="00C212B3" w:rsidP="00342543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212B3" w:rsidRPr="00B3499F" w14:paraId="547C190E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13DC8" w14:textId="4A6DE631" w:rsidR="00C212B3" w:rsidRPr="00B3499F" w:rsidRDefault="00C212B3" w:rsidP="002150D3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</w:t>
            </w:r>
            <w:r>
              <w:rPr>
                <w:rFonts w:eastAsia="Consolas" w:cs="Consolas"/>
              </w:rPr>
              <w:t>like_article</w:t>
            </w:r>
            <w:r>
              <w:t>(</w:t>
            </w:r>
            <w:r w:rsidR="002150D3" w:rsidRPr="00075DD8">
              <w:t>'BlaAntigadsa'</w:t>
            </w:r>
            <w:r w:rsidRPr="00B3499F">
              <w:t xml:space="preserve">, </w:t>
            </w:r>
            <w:r w:rsidR="002150D3" w:rsidRPr="00075DD8">
              <w:t>'</w:t>
            </w:r>
            <w:r w:rsidR="002150D3">
              <w:t>Na Pesho statiqta</w:t>
            </w:r>
            <w:r w:rsidR="002150D3" w:rsidRPr="00075DD8">
              <w:t>'</w:t>
            </w:r>
            <w:r>
              <w:t>)</w:t>
            </w:r>
            <w:r w:rsidRPr="00B3499F">
              <w:t>;</w:t>
            </w:r>
          </w:p>
        </w:tc>
      </w:tr>
      <w:tr w:rsidR="00C212B3" w14:paraId="421E6464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DA05D4" w14:textId="77777777" w:rsidR="00C212B3" w:rsidRDefault="00C212B3" w:rsidP="00342543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C212B3" w:rsidRPr="00B3499F" w14:paraId="0B9EC58E" w14:textId="77777777" w:rsidTr="00342543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FE2A05" w14:textId="6277D367" w:rsidR="00C212B3" w:rsidRPr="00B3499F" w:rsidRDefault="002150D3" w:rsidP="00342543">
            <w:pPr>
              <w:spacing w:before="0" w:after="0"/>
              <w:rPr>
                <w:b/>
              </w:rPr>
            </w:pPr>
            <w:r>
              <w:rPr>
                <w:rFonts w:eastAsia="Consolas" w:cstheme="minorHAnsi"/>
                <w:color w:val="FF0000"/>
              </w:rPr>
              <w:t>Non-existent article.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1AC8A90D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="00EF5C71" w:rsidRPr="00D86E23">
              <w:rPr>
                <w:rFonts w:eastAsia="Consolas" w:cs="Consolas"/>
              </w:rPr>
              <w:t>udp_</w:t>
            </w:r>
            <w:r w:rsidR="00EF5C71">
              <w:rPr>
                <w:rFonts w:eastAsia="Consolas" w:cs="Consolas"/>
              </w:rPr>
              <w:t>like_article</w:t>
            </w:r>
            <w:r>
              <w:t>(</w:t>
            </w:r>
            <w:r w:rsidR="00075DD8" w:rsidRPr="00075DD8">
              <w:t>'BlaAntigadsa', 'Donnybrook, Victoria'</w:t>
            </w:r>
            <w:r>
              <w:t>)</w:t>
            </w:r>
            <w:r w:rsidRPr="00B3499F">
              <w:t>;</w:t>
            </w:r>
          </w:p>
          <w:p w14:paraId="11191F26" w14:textId="4F9B8DEC" w:rsidR="00075DD8" w:rsidRDefault="00A533AF" w:rsidP="00075DD8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 w:rsidR="00075DD8">
              <w:t>a.title, u.username</w:t>
            </w:r>
            <w:r w:rsidRPr="00B3499F">
              <w:t xml:space="preserve"> </w:t>
            </w:r>
          </w:p>
          <w:p w14:paraId="1E95C4F6" w14:textId="0714D5E3" w:rsidR="00075DD8" w:rsidRDefault="00A533AF" w:rsidP="00075DD8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</w:t>
            </w:r>
            <w:r w:rsidR="00075DD8">
              <w:t>articles a</w:t>
            </w:r>
            <w:r w:rsidRPr="00B3499F">
              <w:t xml:space="preserve"> </w:t>
            </w:r>
          </w:p>
          <w:p w14:paraId="455E18A4" w14:textId="010CC21A" w:rsidR="00075DD8" w:rsidRDefault="00075DD8" w:rsidP="00075DD8">
            <w:pPr>
              <w:pStyle w:val="Code"/>
              <w:rPr>
                <w:rFonts w:eastAsia="Consolas" w:cs="Consolas"/>
                <w:color w:val="0000FF"/>
              </w:rPr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likes l</w:t>
            </w:r>
          </w:p>
          <w:p w14:paraId="225A1D1D" w14:textId="446EF2C6" w:rsidR="00075DD8" w:rsidRDefault="00075DD8" w:rsidP="00075DD8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ON </w:t>
            </w:r>
            <w:r w:rsidRPr="00075DD8">
              <w:t>a.id = l.article_id</w:t>
            </w:r>
          </w:p>
          <w:p w14:paraId="4FEA417C" w14:textId="5C6B0C17" w:rsidR="00075DD8" w:rsidRDefault="00075DD8" w:rsidP="00075DD8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JOIN </w:t>
            </w:r>
            <w:r>
              <w:t>users u</w:t>
            </w:r>
          </w:p>
          <w:p w14:paraId="29F3FEB2" w14:textId="18AF192E" w:rsidR="00075DD8" w:rsidRDefault="00075DD8" w:rsidP="00075DD8">
            <w:pPr>
              <w:pStyle w:val="Code"/>
            </w:pPr>
            <w:r>
              <w:rPr>
                <w:rFonts w:eastAsia="Consolas" w:cs="Consolas"/>
                <w:color w:val="0000FF"/>
              </w:rPr>
              <w:t xml:space="preserve">ON </w:t>
            </w:r>
            <w:r>
              <w:t>l.user_id</w:t>
            </w:r>
            <w:r w:rsidRPr="00075DD8">
              <w:t xml:space="preserve"> = </w:t>
            </w:r>
            <w:r>
              <w:t>u.id</w:t>
            </w:r>
          </w:p>
          <w:p w14:paraId="08F66A7C" w14:textId="762D5415" w:rsidR="00A533AF" w:rsidRDefault="00A533AF" w:rsidP="00075DD8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 w:rsidR="00075DD8">
              <w:t xml:space="preserve">u.username = </w:t>
            </w:r>
            <w:r w:rsidR="00075DD8" w:rsidRPr="00075DD8">
              <w:t>'BlaAntigadsa'</w:t>
            </w:r>
            <w:r w:rsidR="00075DD8">
              <w:t xml:space="preserve"> </w:t>
            </w:r>
            <w:r w:rsidR="00075DD8">
              <w:rPr>
                <w:rFonts w:eastAsia="Consolas" w:cs="Consolas"/>
                <w:color w:val="0000FF"/>
              </w:rPr>
              <w:t xml:space="preserve">AND </w:t>
            </w:r>
            <w:r w:rsidR="00075DD8" w:rsidRPr="00075DD8">
              <w:rPr>
                <w:rFonts w:eastAsia="Consolas" w:cs="Consolas"/>
              </w:rPr>
              <w:t>a.title = 'Donnybrook, Victoria';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2F91A3A0" w:rsidR="00112F99" w:rsidRDefault="002150D3" w:rsidP="008029C5">
            <w:pPr>
              <w:pStyle w:val="Code"/>
              <w:spacing w:after="0"/>
            </w:pPr>
            <w:r>
              <w:t>title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6C9E3FC8" w:rsidR="00112F99" w:rsidRDefault="002150D3" w:rsidP="008029C5">
            <w:pPr>
              <w:pStyle w:val="Code"/>
              <w:spacing w:after="0"/>
            </w:pPr>
            <w:r>
              <w:t>username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6359BBD8" w:rsidR="00112F99" w:rsidRPr="0011450A" w:rsidRDefault="00DA5411" w:rsidP="008029C5">
            <w:pPr>
              <w:spacing w:before="100" w:beforeAutospacing="1" w:after="100" w:afterAutospacing="1"/>
              <w:rPr>
                <w:b/>
              </w:rPr>
            </w:pPr>
            <w:r w:rsidRPr="00DA5411">
              <w:rPr>
                <w:b/>
                <w:color w:val="000000" w:themeColor="text1"/>
              </w:rPr>
              <w:t>Donnybrook, Victoria</w:t>
            </w:r>
          </w:p>
        </w:tc>
        <w:tc>
          <w:tcPr>
            <w:tcW w:w="4526" w:type="dxa"/>
          </w:tcPr>
          <w:p w14:paraId="0E42D763" w14:textId="6F270C33" w:rsidR="00112F99" w:rsidRPr="0011450A" w:rsidRDefault="00DA5411" w:rsidP="008029C5">
            <w:pPr>
              <w:spacing w:before="100" w:beforeAutospacing="1" w:after="100" w:afterAutospacing="1"/>
              <w:rPr>
                <w:b/>
              </w:rPr>
            </w:pPr>
            <w:r w:rsidRPr="00DA5411">
              <w:rPr>
                <w:b/>
              </w:rPr>
              <w:t>BlaAntigadsa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6960C" w14:textId="77777777" w:rsidR="00045081" w:rsidRDefault="00045081" w:rsidP="008068A2">
      <w:pPr>
        <w:spacing w:after="0" w:line="240" w:lineRule="auto"/>
      </w:pPr>
      <w:r>
        <w:separator/>
      </w:r>
    </w:p>
  </w:endnote>
  <w:endnote w:type="continuationSeparator" w:id="0">
    <w:p w14:paraId="66380BF5" w14:textId="77777777" w:rsidR="00045081" w:rsidRDefault="000450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43BCC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F8220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3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3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F8220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13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135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289A3" w14:textId="77777777" w:rsidR="00045081" w:rsidRDefault="00045081" w:rsidP="008068A2">
      <w:pPr>
        <w:spacing w:after="0" w:line="240" w:lineRule="auto"/>
      </w:pPr>
      <w:r>
        <w:separator/>
      </w:r>
    </w:p>
  </w:footnote>
  <w:footnote w:type="continuationSeparator" w:id="0">
    <w:p w14:paraId="25DC67EC" w14:textId="77777777" w:rsidR="00045081" w:rsidRDefault="000450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0BBE"/>
    <w:multiLevelType w:val="hybridMultilevel"/>
    <w:tmpl w:val="63868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5"/>
  </w:num>
  <w:num w:numId="13">
    <w:abstractNumId w:val="3"/>
  </w:num>
  <w:num w:numId="14">
    <w:abstractNumId w:val="5"/>
  </w:num>
  <w:num w:numId="15">
    <w:abstractNumId w:val="16"/>
  </w:num>
  <w:num w:numId="16">
    <w:abstractNumId w:val="0"/>
  </w:num>
  <w:num w:numId="17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mitar Tanasi">
    <w15:presenceInfo w15:providerId="Windows Live" w15:userId="0105d6d4a0c268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34242"/>
    <w:rsid w:val="00036BC7"/>
    <w:rsid w:val="00045081"/>
    <w:rsid w:val="000531FA"/>
    <w:rsid w:val="00055703"/>
    <w:rsid w:val="00064D15"/>
    <w:rsid w:val="00071414"/>
    <w:rsid w:val="00075DD8"/>
    <w:rsid w:val="0008559D"/>
    <w:rsid w:val="00086727"/>
    <w:rsid w:val="000A007E"/>
    <w:rsid w:val="000A3BE6"/>
    <w:rsid w:val="000A6794"/>
    <w:rsid w:val="000B1A0E"/>
    <w:rsid w:val="000B39E6"/>
    <w:rsid w:val="000B56F0"/>
    <w:rsid w:val="000B6D15"/>
    <w:rsid w:val="000C57D8"/>
    <w:rsid w:val="000D3626"/>
    <w:rsid w:val="000E6C63"/>
    <w:rsid w:val="000F1D68"/>
    <w:rsid w:val="00100487"/>
    <w:rsid w:val="00103906"/>
    <w:rsid w:val="00112F99"/>
    <w:rsid w:val="00113850"/>
    <w:rsid w:val="0011450A"/>
    <w:rsid w:val="001163D5"/>
    <w:rsid w:val="001245CF"/>
    <w:rsid w:val="001275B9"/>
    <w:rsid w:val="00142C75"/>
    <w:rsid w:val="0014401D"/>
    <w:rsid w:val="001619DF"/>
    <w:rsid w:val="001621F1"/>
    <w:rsid w:val="00164CDC"/>
    <w:rsid w:val="00166BEF"/>
    <w:rsid w:val="00167CF1"/>
    <w:rsid w:val="00171021"/>
    <w:rsid w:val="00176099"/>
    <w:rsid w:val="001837BD"/>
    <w:rsid w:val="00183A2C"/>
    <w:rsid w:val="0018420E"/>
    <w:rsid w:val="0018722C"/>
    <w:rsid w:val="001A1536"/>
    <w:rsid w:val="001A2C6B"/>
    <w:rsid w:val="001A6728"/>
    <w:rsid w:val="001B3976"/>
    <w:rsid w:val="001B7060"/>
    <w:rsid w:val="001C1FCD"/>
    <w:rsid w:val="001D1E77"/>
    <w:rsid w:val="001D2464"/>
    <w:rsid w:val="001D465F"/>
    <w:rsid w:val="001D50AE"/>
    <w:rsid w:val="001D75E2"/>
    <w:rsid w:val="001E1161"/>
    <w:rsid w:val="001E3FEF"/>
    <w:rsid w:val="001F514B"/>
    <w:rsid w:val="00202683"/>
    <w:rsid w:val="002150D3"/>
    <w:rsid w:val="0021570E"/>
    <w:rsid w:val="00215FCE"/>
    <w:rsid w:val="0022560D"/>
    <w:rsid w:val="002326A7"/>
    <w:rsid w:val="00234A8D"/>
    <w:rsid w:val="00241517"/>
    <w:rsid w:val="00241861"/>
    <w:rsid w:val="00254D4A"/>
    <w:rsid w:val="00255361"/>
    <w:rsid w:val="0026312E"/>
    <w:rsid w:val="00264287"/>
    <w:rsid w:val="0026589D"/>
    <w:rsid w:val="002664E1"/>
    <w:rsid w:val="002674C4"/>
    <w:rsid w:val="00272276"/>
    <w:rsid w:val="002819B5"/>
    <w:rsid w:val="002853F4"/>
    <w:rsid w:val="002A2D2D"/>
    <w:rsid w:val="002B46C1"/>
    <w:rsid w:val="002C4522"/>
    <w:rsid w:val="002C71C6"/>
    <w:rsid w:val="002E3290"/>
    <w:rsid w:val="002E5B00"/>
    <w:rsid w:val="002E6323"/>
    <w:rsid w:val="002F7AA7"/>
    <w:rsid w:val="00305122"/>
    <w:rsid w:val="00305E07"/>
    <w:rsid w:val="0030703A"/>
    <w:rsid w:val="003230CF"/>
    <w:rsid w:val="00326FE3"/>
    <w:rsid w:val="00330971"/>
    <w:rsid w:val="0033212E"/>
    <w:rsid w:val="0033490F"/>
    <w:rsid w:val="003445B5"/>
    <w:rsid w:val="00353DAC"/>
    <w:rsid w:val="0036380A"/>
    <w:rsid w:val="00365F4D"/>
    <w:rsid w:val="00367503"/>
    <w:rsid w:val="00373C5A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0E79"/>
    <w:rsid w:val="003F1864"/>
    <w:rsid w:val="0040460A"/>
    <w:rsid w:val="0041081C"/>
    <w:rsid w:val="004311CA"/>
    <w:rsid w:val="00433BCF"/>
    <w:rsid w:val="004478DB"/>
    <w:rsid w:val="00460159"/>
    <w:rsid w:val="0047331A"/>
    <w:rsid w:val="0047640B"/>
    <w:rsid w:val="0047644B"/>
    <w:rsid w:val="00476D4B"/>
    <w:rsid w:val="0048460A"/>
    <w:rsid w:val="00490CD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060F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5A49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D61F9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46837"/>
    <w:rsid w:val="006621DC"/>
    <w:rsid w:val="006640AE"/>
    <w:rsid w:val="00664FEC"/>
    <w:rsid w:val="00670041"/>
    <w:rsid w:val="00671FE2"/>
    <w:rsid w:val="00685490"/>
    <w:rsid w:val="00691356"/>
    <w:rsid w:val="00695634"/>
    <w:rsid w:val="006A5582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38D6"/>
    <w:rsid w:val="007B6AF5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1F00"/>
    <w:rsid w:val="008063E1"/>
    <w:rsid w:val="008068A2"/>
    <w:rsid w:val="008105A0"/>
    <w:rsid w:val="0083440F"/>
    <w:rsid w:val="00836CA4"/>
    <w:rsid w:val="00840556"/>
    <w:rsid w:val="0085184F"/>
    <w:rsid w:val="0085360B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318FE"/>
    <w:rsid w:val="00940953"/>
    <w:rsid w:val="00941FFF"/>
    <w:rsid w:val="00947F83"/>
    <w:rsid w:val="0095080F"/>
    <w:rsid w:val="00951F83"/>
    <w:rsid w:val="00955691"/>
    <w:rsid w:val="00961157"/>
    <w:rsid w:val="00965C5B"/>
    <w:rsid w:val="0096684B"/>
    <w:rsid w:val="009717B9"/>
    <w:rsid w:val="00972428"/>
    <w:rsid w:val="0097615E"/>
    <w:rsid w:val="00976E46"/>
    <w:rsid w:val="0098310B"/>
    <w:rsid w:val="00985F78"/>
    <w:rsid w:val="009B2EC9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3D8D"/>
    <w:rsid w:val="00A142A8"/>
    <w:rsid w:val="00A15207"/>
    <w:rsid w:val="00A33A8B"/>
    <w:rsid w:val="00A35159"/>
    <w:rsid w:val="00A35790"/>
    <w:rsid w:val="00A45A89"/>
    <w:rsid w:val="00A47F12"/>
    <w:rsid w:val="00A533AF"/>
    <w:rsid w:val="00A627C1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B3C8D"/>
    <w:rsid w:val="00AC36D6"/>
    <w:rsid w:val="00AC60FE"/>
    <w:rsid w:val="00AC77AD"/>
    <w:rsid w:val="00AC7BE5"/>
    <w:rsid w:val="00AD3214"/>
    <w:rsid w:val="00AE05D3"/>
    <w:rsid w:val="00AE355A"/>
    <w:rsid w:val="00AE4944"/>
    <w:rsid w:val="00AF61DB"/>
    <w:rsid w:val="00B04409"/>
    <w:rsid w:val="00B146B4"/>
    <w:rsid w:val="00B148DD"/>
    <w:rsid w:val="00B2472A"/>
    <w:rsid w:val="00B31595"/>
    <w:rsid w:val="00B34167"/>
    <w:rsid w:val="00B438CD"/>
    <w:rsid w:val="00B52D86"/>
    <w:rsid w:val="00B549A9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13CE"/>
    <w:rsid w:val="00C023CC"/>
    <w:rsid w:val="00C0490B"/>
    <w:rsid w:val="00C07904"/>
    <w:rsid w:val="00C121AF"/>
    <w:rsid w:val="00C14C80"/>
    <w:rsid w:val="00C212B3"/>
    <w:rsid w:val="00C25AAA"/>
    <w:rsid w:val="00C355A5"/>
    <w:rsid w:val="00C43B64"/>
    <w:rsid w:val="00C458CE"/>
    <w:rsid w:val="00C45BBB"/>
    <w:rsid w:val="00C50409"/>
    <w:rsid w:val="00C53F37"/>
    <w:rsid w:val="00C5499A"/>
    <w:rsid w:val="00C62A0F"/>
    <w:rsid w:val="00C63476"/>
    <w:rsid w:val="00C70599"/>
    <w:rsid w:val="00C82862"/>
    <w:rsid w:val="00C84E4D"/>
    <w:rsid w:val="00C87D6F"/>
    <w:rsid w:val="00C90055"/>
    <w:rsid w:val="00C90FFE"/>
    <w:rsid w:val="00CA2FD0"/>
    <w:rsid w:val="00CA46C2"/>
    <w:rsid w:val="00CB0F1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6BF"/>
    <w:rsid w:val="00D50F79"/>
    <w:rsid w:val="00D67D1D"/>
    <w:rsid w:val="00D73957"/>
    <w:rsid w:val="00D76C20"/>
    <w:rsid w:val="00D8395C"/>
    <w:rsid w:val="00D86E23"/>
    <w:rsid w:val="00D910AA"/>
    <w:rsid w:val="00DA5411"/>
    <w:rsid w:val="00DC28E6"/>
    <w:rsid w:val="00DC79E8"/>
    <w:rsid w:val="00DD55F0"/>
    <w:rsid w:val="00DD5A51"/>
    <w:rsid w:val="00DD7609"/>
    <w:rsid w:val="00DD7BB2"/>
    <w:rsid w:val="00DE1B8E"/>
    <w:rsid w:val="00DE4216"/>
    <w:rsid w:val="00DF00FA"/>
    <w:rsid w:val="00DF57D8"/>
    <w:rsid w:val="00DF6F6D"/>
    <w:rsid w:val="00E032C5"/>
    <w:rsid w:val="00E03974"/>
    <w:rsid w:val="00E12330"/>
    <w:rsid w:val="00E2162E"/>
    <w:rsid w:val="00E24C6A"/>
    <w:rsid w:val="00E25811"/>
    <w:rsid w:val="00E32F85"/>
    <w:rsid w:val="00E36FD8"/>
    <w:rsid w:val="00E37380"/>
    <w:rsid w:val="00E465C4"/>
    <w:rsid w:val="00E60D68"/>
    <w:rsid w:val="00E63F64"/>
    <w:rsid w:val="00E74623"/>
    <w:rsid w:val="00E80E3D"/>
    <w:rsid w:val="00E846A2"/>
    <w:rsid w:val="00E86D42"/>
    <w:rsid w:val="00E870B8"/>
    <w:rsid w:val="00E917F2"/>
    <w:rsid w:val="00EA1019"/>
    <w:rsid w:val="00EA3B29"/>
    <w:rsid w:val="00EA6AA8"/>
    <w:rsid w:val="00EB7421"/>
    <w:rsid w:val="00EC36F5"/>
    <w:rsid w:val="00EC5A4D"/>
    <w:rsid w:val="00ED0DEA"/>
    <w:rsid w:val="00ED6C9D"/>
    <w:rsid w:val="00ED73C4"/>
    <w:rsid w:val="00EF5C71"/>
    <w:rsid w:val="00F05F8B"/>
    <w:rsid w:val="00F20B48"/>
    <w:rsid w:val="00F258BA"/>
    <w:rsid w:val="00F27E9C"/>
    <w:rsid w:val="00F3597D"/>
    <w:rsid w:val="00F41F41"/>
    <w:rsid w:val="00F43B34"/>
    <w:rsid w:val="00F44CD0"/>
    <w:rsid w:val="00F46918"/>
    <w:rsid w:val="00F46DDE"/>
    <w:rsid w:val="00F574A0"/>
    <w:rsid w:val="00F655ED"/>
    <w:rsid w:val="00F7033C"/>
    <w:rsid w:val="00F70393"/>
    <w:rsid w:val="00F70D7F"/>
    <w:rsid w:val="00F74532"/>
    <w:rsid w:val="00F918C7"/>
    <w:rsid w:val="00F96D0D"/>
    <w:rsid w:val="00F976AD"/>
    <w:rsid w:val="00FA6461"/>
    <w:rsid w:val="00FC1A3C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C9BDB-FF4E-429A-9EFF-42A7F3D0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Tanasi</cp:lastModifiedBy>
  <cp:revision>6</cp:revision>
  <cp:lastPrinted>2015-10-26T22:35:00Z</cp:lastPrinted>
  <dcterms:created xsi:type="dcterms:W3CDTF">2019-06-25T11:52:00Z</dcterms:created>
  <dcterms:modified xsi:type="dcterms:W3CDTF">2019-07-29T15:25:00Z</dcterms:modified>
  <cp:category>programming, education, software engineering, software development</cp:category>
</cp:coreProperties>
</file>